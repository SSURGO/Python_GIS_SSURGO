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79F" w:rsidRDefault="008E5FF1" w:rsidP="008E5FF1">
      <w:pPr>
        <w:pStyle w:val="NoSpacing"/>
      </w:pPr>
      <w:r>
        <w:rPr>
          <w:noProof/>
        </w:rPr>
        <w:drawing>
          <wp:inline distT="0" distB="0" distL="0" distR="0" wp14:anchorId="4F02C0FC" wp14:editId="37B25418">
            <wp:extent cx="4876800" cy="8900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da_nrcs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6800" cy="890016"/>
                    </a:xfrm>
                    <a:prstGeom prst="rect">
                      <a:avLst/>
                    </a:prstGeom>
                  </pic:spPr>
                </pic:pic>
              </a:graphicData>
            </a:graphic>
          </wp:inline>
        </w:drawing>
      </w: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780EA2" w:rsidRDefault="00780EA2" w:rsidP="008E5FF1">
      <w:pPr>
        <w:pStyle w:val="NoSpacing"/>
      </w:pPr>
    </w:p>
    <w:p w:rsidR="00780EA2" w:rsidRDefault="00780EA2" w:rsidP="008E5FF1">
      <w:pPr>
        <w:pStyle w:val="NoSpacing"/>
      </w:pPr>
    </w:p>
    <w:p w:rsidR="00780EA2" w:rsidRDefault="00780EA2" w:rsidP="008E5FF1">
      <w:pPr>
        <w:pStyle w:val="NoSpacing"/>
      </w:pPr>
    </w:p>
    <w:p w:rsidR="00780EA2" w:rsidRDefault="00780EA2" w:rsidP="008E5FF1">
      <w:pPr>
        <w:pStyle w:val="NoSpacing"/>
      </w:pPr>
    </w:p>
    <w:p w:rsidR="00780EA2" w:rsidRDefault="00780EA2" w:rsidP="008E5FF1">
      <w:pPr>
        <w:pStyle w:val="NoSpacing"/>
      </w:pPr>
    </w:p>
    <w:p w:rsidR="008E5FF1" w:rsidRPr="004B7850" w:rsidRDefault="008E5FF1" w:rsidP="00780EA2">
      <w:pPr>
        <w:pStyle w:val="NoSpacing"/>
        <w:rPr>
          <w:sz w:val="48"/>
          <w:szCs w:val="48"/>
          <w:highlight w:val="yellow"/>
        </w:rPr>
      </w:pPr>
      <w:r w:rsidRPr="004B7850">
        <w:rPr>
          <w:sz w:val="48"/>
          <w:szCs w:val="48"/>
          <w:highlight w:val="yellow"/>
        </w:rPr>
        <w:t>SSURGO Download Tools for ArcGIS</w:t>
      </w:r>
      <w:r w:rsidR="003B3A91" w:rsidRPr="004B7850">
        <w:rPr>
          <w:sz w:val="48"/>
          <w:szCs w:val="48"/>
          <w:highlight w:val="yellow"/>
        </w:rPr>
        <w:t>™</w:t>
      </w:r>
    </w:p>
    <w:p w:rsidR="00780EA2" w:rsidRPr="004B7850" w:rsidRDefault="00780EA2" w:rsidP="00780EA2">
      <w:pPr>
        <w:pStyle w:val="NoSpacing"/>
        <w:rPr>
          <w:sz w:val="48"/>
          <w:szCs w:val="48"/>
          <w:highlight w:val="yellow"/>
        </w:rPr>
      </w:pPr>
    </w:p>
    <w:p w:rsidR="008E5FF1" w:rsidRPr="004B7850" w:rsidRDefault="008E5FF1" w:rsidP="00780EA2">
      <w:pPr>
        <w:pStyle w:val="NoSpacing"/>
        <w:rPr>
          <w:sz w:val="48"/>
          <w:szCs w:val="48"/>
          <w:highlight w:val="yellow"/>
        </w:rPr>
      </w:pPr>
      <w:r w:rsidRPr="004B7850">
        <w:rPr>
          <w:sz w:val="48"/>
          <w:szCs w:val="48"/>
          <w:highlight w:val="yellow"/>
        </w:rPr>
        <w:t>Or</w:t>
      </w:r>
    </w:p>
    <w:p w:rsidR="00780EA2" w:rsidRPr="004B7850" w:rsidRDefault="00780EA2" w:rsidP="00780EA2">
      <w:pPr>
        <w:pStyle w:val="NoSpacing"/>
        <w:rPr>
          <w:sz w:val="48"/>
          <w:szCs w:val="48"/>
          <w:highlight w:val="yellow"/>
        </w:rPr>
      </w:pPr>
    </w:p>
    <w:p w:rsidR="008E5FF1" w:rsidRDefault="008E5FF1" w:rsidP="00780EA2">
      <w:pPr>
        <w:pStyle w:val="NoSpacing"/>
        <w:rPr>
          <w:sz w:val="48"/>
          <w:szCs w:val="48"/>
        </w:rPr>
      </w:pPr>
      <w:r w:rsidRPr="004B7850">
        <w:rPr>
          <w:sz w:val="48"/>
          <w:szCs w:val="48"/>
          <w:highlight w:val="yellow"/>
        </w:rPr>
        <w:t>Developing State-Tile</w:t>
      </w:r>
      <w:r w:rsidR="00780EA2" w:rsidRPr="004B7850">
        <w:rPr>
          <w:sz w:val="48"/>
          <w:szCs w:val="48"/>
          <w:highlight w:val="yellow"/>
        </w:rPr>
        <w:t>d</w:t>
      </w:r>
      <w:r w:rsidRPr="004B7850">
        <w:rPr>
          <w:sz w:val="48"/>
          <w:szCs w:val="48"/>
          <w:highlight w:val="yellow"/>
        </w:rPr>
        <w:t xml:space="preserve"> gSSURGO</w:t>
      </w:r>
    </w:p>
    <w:p w:rsidR="00780EA2" w:rsidRPr="00780EA2" w:rsidRDefault="00780EA2" w:rsidP="00780EA2">
      <w:pPr>
        <w:pStyle w:val="NoSpacing"/>
        <w:rPr>
          <w:sz w:val="48"/>
          <w:szCs w:val="48"/>
        </w:rPr>
      </w:pPr>
    </w:p>
    <w:p w:rsidR="008E5FF1" w:rsidRPr="00780EA2" w:rsidRDefault="008E5FF1" w:rsidP="00780EA2">
      <w:pPr>
        <w:pStyle w:val="NoSpacing"/>
        <w:rPr>
          <w:sz w:val="48"/>
          <w:szCs w:val="48"/>
        </w:rPr>
      </w:pPr>
      <w:r w:rsidRPr="00780EA2">
        <w:rPr>
          <w:sz w:val="48"/>
          <w:szCs w:val="48"/>
        </w:rPr>
        <w:t>User Guide</w:t>
      </w: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Pr="003A6C8E" w:rsidRDefault="008E5FF1" w:rsidP="008E5FF1">
      <w:pPr>
        <w:pStyle w:val="NoSpacing"/>
        <w:rPr>
          <w:rFonts w:eastAsia="Arial" w:cs="Arial"/>
        </w:rPr>
      </w:pPr>
      <w:r w:rsidRPr="003A6C8E">
        <w:rPr>
          <w:rFonts w:eastAsia="Arial" w:cs="Arial"/>
          <w:spacing w:val="1"/>
        </w:rPr>
        <w:t>Ve</w:t>
      </w:r>
      <w:r w:rsidRPr="003A6C8E">
        <w:rPr>
          <w:rFonts w:eastAsia="Arial" w:cs="Arial"/>
          <w:spacing w:val="-1"/>
        </w:rPr>
        <w:t>r</w:t>
      </w:r>
      <w:r w:rsidRPr="003A6C8E">
        <w:rPr>
          <w:rFonts w:eastAsia="Arial" w:cs="Arial"/>
        </w:rPr>
        <w:t>si</w:t>
      </w:r>
      <w:r w:rsidRPr="003A6C8E">
        <w:rPr>
          <w:rFonts w:eastAsia="Arial" w:cs="Arial"/>
          <w:spacing w:val="1"/>
        </w:rPr>
        <w:t>o</w:t>
      </w:r>
      <w:r w:rsidRPr="003A6C8E">
        <w:rPr>
          <w:rFonts w:eastAsia="Arial" w:cs="Arial"/>
        </w:rPr>
        <w:t>n</w:t>
      </w:r>
      <w:r w:rsidRPr="003A6C8E">
        <w:rPr>
          <w:rFonts w:eastAsia="Arial" w:cs="Arial"/>
          <w:spacing w:val="-1"/>
        </w:rPr>
        <w:t xml:space="preserve"> </w:t>
      </w:r>
      <w:r>
        <w:rPr>
          <w:rFonts w:eastAsia="Arial" w:cs="Arial"/>
          <w:spacing w:val="-1"/>
        </w:rPr>
        <w:t>1.0</w:t>
      </w:r>
    </w:p>
    <w:p w:rsidR="008E5FF1" w:rsidRPr="003A6C8E" w:rsidRDefault="008E5FF1" w:rsidP="008E5FF1">
      <w:pPr>
        <w:pStyle w:val="NoSpacing"/>
        <w:rPr>
          <w:rFonts w:eastAsia="Arial" w:cs="Arial"/>
        </w:rPr>
      </w:pPr>
      <w:r>
        <w:rPr>
          <w:rFonts w:eastAsia="Arial" w:cs="Arial"/>
        </w:rPr>
        <w:t>October</w:t>
      </w:r>
      <w:r w:rsidRPr="003A6C8E">
        <w:rPr>
          <w:rFonts w:eastAsia="Arial" w:cs="Arial"/>
        </w:rPr>
        <w:t xml:space="preserve"> </w:t>
      </w:r>
      <w:r w:rsidRPr="003A6C8E">
        <w:rPr>
          <w:rFonts w:eastAsia="Arial" w:cs="Arial"/>
          <w:spacing w:val="1"/>
        </w:rPr>
        <w:t>20</w:t>
      </w:r>
      <w:r w:rsidRPr="003A6C8E">
        <w:rPr>
          <w:rFonts w:eastAsia="Arial" w:cs="Arial"/>
          <w:spacing w:val="-1"/>
        </w:rPr>
        <w:t>1</w:t>
      </w:r>
      <w:r w:rsidRPr="003A6C8E">
        <w:rPr>
          <w:rFonts w:eastAsia="Arial" w:cs="Arial"/>
        </w:rPr>
        <w:t>4</w:t>
      </w:r>
    </w:p>
    <w:p w:rsidR="008E5FF1" w:rsidRPr="003A6C8E" w:rsidRDefault="008E5FF1" w:rsidP="008E5FF1">
      <w:pPr>
        <w:pStyle w:val="NoSpacing"/>
        <w:rPr>
          <w:rFonts w:eastAsia="Arial" w:cs="Arial"/>
        </w:rPr>
      </w:pPr>
      <w:r w:rsidRPr="003A6C8E">
        <w:rPr>
          <w:rFonts w:eastAsia="Arial" w:cs="Arial"/>
        </w:rPr>
        <w:t>N</w:t>
      </w:r>
      <w:r w:rsidRPr="003A6C8E">
        <w:rPr>
          <w:rFonts w:eastAsia="Arial" w:cs="Arial"/>
          <w:spacing w:val="1"/>
        </w:rPr>
        <w:t>a</w:t>
      </w:r>
      <w:r w:rsidRPr="003A6C8E">
        <w:rPr>
          <w:rFonts w:eastAsia="Arial" w:cs="Arial"/>
        </w:rPr>
        <w:t>ti</w:t>
      </w:r>
      <w:r w:rsidRPr="003A6C8E">
        <w:rPr>
          <w:rFonts w:eastAsia="Arial" w:cs="Arial"/>
          <w:spacing w:val="1"/>
        </w:rPr>
        <w:t>ona</w:t>
      </w:r>
      <w:r w:rsidRPr="003A6C8E">
        <w:rPr>
          <w:rFonts w:eastAsia="Arial" w:cs="Arial"/>
        </w:rPr>
        <w:t>l</w:t>
      </w:r>
      <w:r w:rsidRPr="003A6C8E">
        <w:rPr>
          <w:rFonts w:eastAsia="Arial" w:cs="Arial"/>
          <w:spacing w:val="-2"/>
        </w:rPr>
        <w:t xml:space="preserve"> </w:t>
      </w:r>
      <w:r w:rsidRPr="003A6C8E">
        <w:rPr>
          <w:rFonts w:eastAsia="Arial" w:cs="Arial"/>
          <w:spacing w:val="1"/>
        </w:rPr>
        <w:t>So</w:t>
      </w:r>
      <w:r w:rsidRPr="003A6C8E">
        <w:rPr>
          <w:rFonts w:eastAsia="Arial" w:cs="Arial"/>
        </w:rPr>
        <w:t xml:space="preserve">il </w:t>
      </w:r>
      <w:r w:rsidRPr="003A6C8E">
        <w:rPr>
          <w:rFonts w:eastAsia="Arial" w:cs="Arial"/>
          <w:spacing w:val="1"/>
        </w:rPr>
        <w:t>Su</w:t>
      </w:r>
      <w:r w:rsidRPr="003A6C8E">
        <w:rPr>
          <w:rFonts w:eastAsia="Arial" w:cs="Arial"/>
          <w:spacing w:val="-1"/>
        </w:rPr>
        <w:t>r</w:t>
      </w:r>
      <w:r w:rsidRPr="003A6C8E">
        <w:rPr>
          <w:rFonts w:eastAsia="Arial" w:cs="Arial"/>
          <w:spacing w:val="-2"/>
        </w:rPr>
        <w:t>v</w:t>
      </w:r>
      <w:r w:rsidRPr="003A6C8E">
        <w:rPr>
          <w:rFonts w:eastAsia="Arial" w:cs="Arial"/>
          <w:spacing w:val="1"/>
        </w:rPr>
        <w:t>e</w:t>
      </w:r>
      <w:r w:rsidRPr="003A6C8E">
        <w:rPr>
          <w:rFonts w:eastAsia="Arial" w:cs="Arial"/>
        </w:rPr>
        <w:t>y</w:t>
      </w:r>
      <w:r w:rsidRPr="003A6C8E">
        <w:rPr>
          <w:rFonts w:eastAsia="Arial" w:cs="Arial"/>
          <w:spacing w:val="-2"/>
        </w:rPr>
        <w:t xml:space="preserve"> </w:t>
      </w:r>
      <w:r w:rsidRPr="003A6C8E">
        <w:rPr>
          <w:rFonts w:eastAsia="Arial" w:cs="Arial"/>
          <w:spacing w:val="2"/>
        </w:rPr>
        <w:t>C</w:t>
      </w:r>
      <w:r w:rsidRPr="003A6C8E">
        <w:rPr>
          <w:rFonts w:eastAsia="Arial" w:cs="Arial"/>
          <w:spacing w:val="1"/>
        </w:rPr>
        <w:t>en</w:t>
      </w:r>
      <w:r w:rsidRPr="003A6C8E">
        <w:rPr>
          <w:rFonts w:eastAsia="Arial" w:cs="Arial"/>
        </w:rPr>
        <w:t>t</w:t>
      </w:r>
      <w:r w:rsidRPr="003A6C8E">
        <w:rPr>
          <w:rFonts w:eastAsia="Arial" w:cs="Arial"/>
          <w:spacing w:val="1"/>
        </w:rPr>
        <w:t>er</w:t>
      </w:r>
    </w:p>
    <w:p w:rsidR="008E5FF1" w:rsidRDefault="008E5FF1" w:rsidP="008E5FF1">
      <w:pPr>
        <w:pStyle w:val="NoSpacing"/>
        <w:sectPr w:rsidR="008E5FF1" w:rsidSect="008E5FF1">
          <w:pgSz w:w="12240" w:h="15840"/>
          <w:pgMar w:top="1480" w:right="1720" w:bottom="280" w:left="1340" w:header="720" w:footer="720" w:gutter="0"/>
          <w:cols w:space="720"/>
        </w:sectPr>
      </w:pPr>
      <w:r w:rsidRPr="003A6C8E">
        <w:rPr>
          <w:rFonts w:eastAsia="Arial" w:cs="Arial"/>
        </w:rPr>
        <w:t xml:space="preserve">National Geospatial </w:t>
      </w:r>
      <w:r>
        <w:rPr>
          <w:rFonts w:eastAsia="Arial" w:cs="Arial"/>
        </w:rPr>
        <w:t>Center of Excellence</w:t>
      </w:r>
    </w:p>
    <w:p w:rsidR="008E5FF1" w:rsidRPr="00B97668" w:rsidRDefault="008E5FF1" w:rsidP="008E5FF1">
      <w:pPr>
        <w:pStyle w:val="NoSpacing"/>
        <w:rPr>
          <w:b/>
          <w:sz w:val="28"/>
          <w:szCs w:val="28"/>
        </w:rPr>
      </w:pPr>
      <w:r w:rsidRPr="00B97668">
        <w:rPr>
          <w:b/>
          <w:sz w:val="28"/>
          <w:szCs w:val="28"/>
        </w:rPr>
        <w:lastRenderedPageBreak/>
        <w:t>Non</w:t>
      </w:r>
      <w:r>
        <w:rPr>
          <w:b/>
          <w:sz w:val="28"/>
          <w:szCs w:val="28"/>
        </w:rPr>
        <w:t>d</w:t>
      </w:r>
      <w:r w:rsidRPr="00B97668">
        <w:rPr>
          <w:b/>
          <w:sz w:val="28"/>
          <w:szCs w:val="28"/>
        </w:rPr>
        <w:t>iscrimination Statement</w:t>
      </w:r>
    </w:p>
    <w:p w:rsidR="008E5FF1" w:rsidRPr="003A6C8E" w:rsidRDefault="008E5FF1" w:rsidP="008E5FF1">
      <w:pPr>
        <w:pStyle w:val="NoSpacing"/>
      </w:pPr>
    </w:p>
    <w:p w:rsidR="008E5FF1" w:rsidRPr="005950AF" w:rsidRDefault="008E5FF1" w:rsidP="008E5FF1">
      <w:pPr>
        <w:pStyle w:val="NoSpacing"/>
      </w:pPr>
      <w:r w:rsidRPr="005950AF">
        <w:t xml:space="preserve">The </w:t>
      </w:r>
      <w:r w:rsidRPr="005950AF">
        <w:rPr>
          <w:rFonts w:cs="ArialMT"/>
        </w:rPr>
        <w:t>U.S. Department of Agriculture (USDA) prohibits discrimination against its customers, employees, and applicants for employment on the basis of race, color, national origin, age, disability, sex, gender identity, religion, reprisal, and where applicable, political beliefs, marital status, familial or parental status, sexual orientation, whether all or part of an individual’s income is derived from any public assistance program, or protected genetic information. The Department prohibits discrimination in employment or in any program or activity conducted or funded by the Department. (Not all prohibited bases will apply to all programs and/or employment activities</w:t>
      </w:r>
      <w:r>
        <w:rPr>
          <w:rFonts w:cs="ArialMT"/>
        </w:rPr>
        <w:t>.)</w:t>
      </w:r>
    </w:p>
    <w:p w:rsidR="008E5FF1" w:rsidRPr="003A6C8E" w:rsidRDefault="008E5FF1" w:rsidP="008E5FF1">
      <w:pPr>
        <w:pStyle w:val="NoSpacing"/>
      </w:pPr>
    </w:p>
    <w:p w:rsidR="008E5FF1" w:rsidRPr="005950AF" w:rsidRDefault="008E5FF1" w:rsidP="008E5FF1">
      <w:pPr>
        <w:pStyle w:val="NoSpacing"/>
      </w:pPr>
      <w:r w:rsidRPr="005950AF">
        <w:t xml:space="preserve">If you wish to file </w:t>
      </w:r>
      <w:r w:rsidRPr="005950AF">
        <w:rPr>
          <w:rFonts w:cs="ArialMT"/>
        </w:rPr>
        <w:t>an employment complaint, you must contact your agency’s EEO Counselor (</w:t>
      </w:r>
      <w:hyperlink r:id="rId10" w:history="1">
        <w:r w:rsidRPr="005950AF">
          <w:rPr>
            <w:rStyle w:val="Hyperlink"/>
            <w:rFonts w:cs="ArialMT"/>
          </w:rPr>
          <w:t>http://directives.sc.egov.usda.gov/33081.wba</w:t>
        </w:r>
      </w:hyperlink>
      <w:r w:rsidRPr="005950AF">
        <w:rPr>
          <w:rFonts w:cs="ArialMT"/>
        </w:rPr>
        <w:t xml:space="preserve">) within 45 days of the date of the alleged discriminatory act, event, or personnel action. Additional information can be found online at </w:t>
      </w:r>
      <w:hyperlink r:id="rId11" w:history="1">
        <w:r w:rsidRPr="005950AF">
          <w:rPr>
            <w:rStyle w:val="Hyperlink"/>
            <w:rFonts w:cs="ArialMT"/>
          </w:rPr>
          <w:t>http://www.ascr.usda.gov/complaint_filing_file.html</w:t>
        </w:r>
      </w:hyperlink>
      <w:r w:rsidRPr="005950AF">
        <w:t>.</w:t>
      </w:r>
    </w:p>
    <w:p w:rsidR="008E5FF1" w:rsidRPr="00D0238F" w:rsidRDefault="008E5FF1" w:rsidP="008E5FF1">
      <w:pPr>
        <w:pStyle w:val="NoSpacing"/>
      </w:pPr>
    </w:p>
    <w:p w:rsidR="008E5FF1" w:rsidRPr="005950AF" w:rsidRDefault="008E5FF1" w:rsidP="008E5FF1">
      <w:pPr>
        <w:pStyle w:val="NoSpacing"/>
        <w:rPr>
          <w:rFonts w:cs="ArialMT"/>
        </w:rPr>
      </w:pPr>
      <w:r w:rsidRPr="005950AF">
        <w:t xml:space="preserve">If you wish </w:t>
      </w:r>
      <w:r w:rsidRPr="005950AF">
        <w:rPr>
          <w:rFonts w:cs="ArialMT"/>
        </w:rPr>
        <w:t xml:space="preserve">to file a Civil Rights program complaint of discrimination, complete the USDA Program Discrimination Complaint Form, found online at </w:t>
      </w:r>
      <w:hyperlink r:id="rId12" w:history="1">
        <w:r w:rsidRPr="005950AF">
          <w:rPr>
            <w:rStyle w:val="Hyperlink"/>
            <w:rFonts w:cs="ArialMT"/>
          </w:rPr>
          <w:t>http://www.ascr.usda.gov/complaint_filing_cust.html</w:t>
        </w:r>
      </w:hyperlink>
      <w:r w:rsidRPr="005950AF">
        <w:rPr>
          <w:rFonts w:cs="ArialMT"/>
        </w:rPr>
        <w:t xml:space="preserve"> or at any USDA office, or call (866) 632-9992 to request the form. You may also write a letter containing all of the information requested in the form. Send your completed complaint form or letter by email to </w:t>
      </w:r>
      <w:hyperlink r:id="rId13" w:history="1">
        <w:r w:rsidRPr="005950AF">
          <w:rPr>
            <w:rStyle w:val="Hyperlink"/>
            <w:rFonts w:cs="ArialMT"/>
          </w:rPr>
          <w:t>program.intake@usda.gov</w:t>
        </w:r>
      </w:hyperlink>
      <w:r w:rsidRPr="005950AF">
        <w:rPr>
          <w:rFonts w:cs="ArialMT"/>
        </w:rPr>
        <w:t xml:space="preserve"> or by mail to:</w:t>
      </w:r>
    </w:p>
    <w:p w:rsidR="008E5FF1" w:rsidRPr="00D0238F" w:rsidRDefault="008E5FF1" w:rsidP="008E5FF1">
      <w:pPr>
        <w:pStyle w:val="NoSpacing"/>
      </w:pPr>
    </w:p>
    <w:p w:rsidR="008E5FF1" w:rsidRPr="005950AF" w:rsidRDefault="008E5FF1" w:rsidP="008E5FF1">
      <w:pPr>
        <w:spacing w:after="0"/>
        <w:ind w:left="720"/>
        <w:rPr>
          <w:rFonts w:cs="ArialMT"/>
        </w:rPr>
      </w:pPr>
      <w:r w:rsidRPr="005950AF">
        <w:rPr>
          <w:rFonts w:cs="ArialMT"/>
        </w:rPr>
        <w:t>USDA</w:t>
      </w:r>
    </w:p>
    <w:p w:rsidR="008E5FF1" w:rsidRPr="005950AF" w:rsidRDefault="008E5FF1" w:rsidP="008E5FF1">
      <w:pPr>
        <w:spacing w:after="0"/>
        <w:ind w:left="720"/>
        <w:rPr>
          <w:rFonts w:cs="ArialMT"/>
        </w:rPr>
      </w:pPr>
      <w:r w:rsidRPr="005950AF">
        <w:rPr>
          <w:rFonts w:cs="ArialMT"/>
        </w:rPr>
        <w:t>Office of the Assistant Secretary for Civil Rights</w:t>
      </w:r>
    </w:p>
    <w:p w:rsidR="008E5FF1" w:rsidRPr="005950AF" w:rsidRDefault="008E5FF1" w:rsidP="008E5FF1">
      <w:pPr>
        <w:spacing w:after="0"/>
        <w:ind w:left="720"/>
        <w:rPr>
          <w:rFonts w:cs="ArialMT"/>
        </w:rPr>
      </w:pPr>
      <w:r w:rsidRPr="005950AF">
        <w:rPr>
          <w:rFonts w:cs="ArialMT"/>
        </w:rPr>
        <w:t>1400 Independence Avenue, S.W.</w:t>
      </w:r>
    </w:p>
    <w:p w:rsidR="008E5FF1" w:rsidRPr="005950AF" w:rsidRDefault="008E5FF1" w:rsidP="008E5FF1">
      <w:pPr>
        <w:spacing w:after="0"/>
        <w:ind w:left="720"/>
        <w:rPr>
          <w:rFonts w:cs="ArialMT"/>
        </w:rPr>
      </w:pPr>
      <w:r w:rsidRPr="005950AF">
        <w:rPr>
          <w:rFonts w:cs="ArialMT"/>
        </w:rPr>
        <w:t>Washington, D.C. 20250-9410</w:t>
      </w:r>
    </w:p>
    <w:p w:rsidR="008E5FF1" w:rsidRDefault="008E5FF1" w:rsidP="008E5FF1">
      <w:pPr>
        <w:pStyle w:val="NoSpacing"/>
      </w:pPr>
    </w:p>
    <w:p w:rsidR="008E5FF1" w:rsidRPr="005950AF" w:rsidRDefault="008E5FF1" w:rsidP="008E5FF1">
      <w:pPr>
        <w:pStyle w:val="NoSpacing"/>
      </w:pPr>
      <w:r w:rsidRPr="005950AF">
        <w:t xml:space="preserve">If you </w:t>
      </w:r>
      <w:r w:rsidRPr="005950AF">
        <w:rPr>
          <w:rFonts w:cs="ArialMT"/>
        </w:rPr>
        <w:t>are deaf, are hard of hearing, or have speech disabilities and you wish to file either an EEO or program complaint, please contact USDA through the Federal Relay Service at (800) 877-8339 or (800) 845-6136 (in Spanish</w:t>
      </w:r>
      <w:r w:rsidRPr="005950AF">
        <w:t>).</w:t>
      </w:r>
    </w:p>
    <w:p w:rsidR="008E5FF1" w:rsidRPr="005950AF" w:rsidRDefault="008E5FF1" w:rsidP="008E5FF1">
      <w:pPr>
        <w:pStyle w:val="NoSpacing"/>
      </w:pPr>
    </w:p>
    <w:p w:rsidR="008E5FF1" w:rsidRPr="005950AF" w:rsidRDefault="008E5FF1" w:rsidP="008E5FF1">
      <w:pPr>
        <w:pStyle w:val="NoSpacing"/>
      </w:pPr>
      <w:r w:rsidRPr="005950AF">
        <w:t xml:space="preserve">If you have </w:t>
      </w:r>
      <w:r w:rsidRPr="005950AF">
        <w:rPr>
          <w:rFonts w:cs="ArialMT"/>
        </w:rPr>
        <w:t>other disabilities and wish to file a program complaint, please see the contact information above. If you require alternative means of communication for program information (e.g., Braille, large print, audiotape, etc.), please contact USDA’s TARGET Center at (202) 720-2600 (voice and TDD</w:t>
      </w:r>
      <w:r w:rsidRPr="005950AF">
        <w:t>).</w:t>
      </w:r>
    </w:p>
    <w:p w:rsidR="008E5FF1" w:rsidRPr="00D0238F" w:rsidRDefault="008E5FF1" w:rsidP="008E5FF1">
      <w:pPr>
        <w:pStyle w:val="NoSpacing"/>
      </w:pPr>
    </w:p>
    <w:p w:rsidR="008E5FF1" w:rsidRPr="00C202A2" w:rsidRDefault="008E5FF1" w:rsidP="008E5FF1">
      <w:pPr>
        <w:pStyle w:val="NoSpacing"/>
      </w:pPr>
    </w:p>
    <w:p w:rsidR="008E5FF1" w:rsidRPr="00C202A2" w:rsidRDefault="008E5FF1" w:rsidP="008E5FF1">
      <w:pPr>
        <w:pStyle w:val="NoSpacing"/>
      </w:pPr>
    </w:p>
    <w:p w:rsidR="008E5FF1" w:rsidRPr="00C202A2" w:rsidRDefault="008E5FF1" w:rsidP="008E5FF1">
      <w:pPr>
        <w:pStyle w:val="NoSpacing"/>
      </w:pPr>
    </w:p>
    <w:p w:rsidR="008E5FF1" w:rsidRPr="00C202A2" w:rsidRDefault="008E5FF1" w:rsidP="008E5FF1">
      <w:pPr>
        <w:pStyle w:val="NoSpacing"/>
      </w:pPr>
    </w:p>
    <w:p w:rsidR="008E5FF1" w:rsidRPr="00C202A2" w:rsidRDefault="008E5FF1" w:rsidP="008E5FF1">
      <w:pPr>
        <w:pStyle w:val="NoSpacing"/>
      </w:pPr>
    </w:p>
    <w:p w:rsidR="008E5FF1" w:rsidRPr="008E5FF1" w:rsidRDefault="008E5FF1" w:rsidP="008E5FF1">
      <w:pPr>
        <w:pStyle w:val="NoSpacing"/>
        <w:rPr>
          <w:color w:val="FF0000"/>
        </w:rPr>
        <w:sectPr w:rsidR="008E5FF1" w:rsidRPr="008E5FF1" w:rsidSect="00BA4E92">
          <w:footerReference w:type="even" r:id="rId14"/>
          <w:footerReference w:type="default" r:id="rId15"/>
          <w:pgSz w:w="12240" w:h="15840"/>
          <w:pgMar w:top="1480" w:right="1340" w:bottom="1200" w:left="1320" w:header="32064" w:footer="1017" w:gutter="0"/>
          <w:cols w:space="720"/>
          <w:titlePg/>
          <w:docGrid w:linePitch="299"/>
        </w:sectPr>
      </w:pPr>
      <w:r w:rsidRPr="00B97668">
        <w:rPr>
          <w:color w:val="FF0000"/>
        </w:rPr>
        <w:t>Any use of trade, product, or firm names is for descriptive purposes only and does not imply endorsement by the U.S. Government.</w:t>
      </w:r>
    </w:p>
    <w:sdt>
      <w:sdtPr>
        <w:rPr>
          <w:rFonts w:ascii="Tahoma" w:eastAsiaTheme="minorHAnsi" w:hAnsi="Tahoma" w:cs="Tahoma"/>
          <w:color w:val="auto"/>
          <w:sz w:val="24"/>
          <w:szCs w:val="24"/>
        </w:rPr>
        <w:id w:val="1800715383"/>
        <w:docPartObj>
          <w:docPartGallery w:val="Table of Contents"/>
          <w:docPartUnique/>
        </w:docPartObj>
      </w:sdtPr>
      <w:sdtEndPr>
        <w:rPr>
          <w:b/>
          <w:bCs/>
          <w:noProof/>
        </w:rPr>
      </w:sdtEndPr>
      <w:sdtContent>
        <w:p w:rsidR="00780EA2" w:rsidRPr="00BC0F20" w:rsidRDefault="00780EA2">
          <w:pPr>
            <w:pStyle w:val="TOCHeading"/>
            <w:rPr>
              <w:rStyle w:val="Heading1Char"/>
            </w:rPr>
          </w:pPr>
          <w:r w:rsidRPr="00BC0F20">
            <w:rPr>
              <w:rStyle w:val="Heading1Char"/>
            </w:rPr>
            <w:t>Table of Contents</w:t>
          </w:r>
        </w:p>
        <w:p w:rsidR="00486078" w:rsidRDefault="00780EA2">
          <w:pPr>
            <w:pStyle w:val="TOC1"/>
            <w:tabs>
              <w:tab w:val="right" w:leader="dot" w:pos="95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9102584" w:history="1">
            <w:r w:rsidR="00486078" w:rsidRPr="00666DAF">
              <w:rPr>
                <w:rStyle w:val="Hyperlink"/>
                <w:noProof/>
                <w:highlight w:val="yellow"/>
              </w:rPr>
              <w:t>Introduction or Overview</w:t>
            </w:r>
            <w:r w:rsidR="00486078">
              <w:rPr>
                <w:noProof/>
                <w:webHidden/>
              </w:rPr>
              <w:tab/>
            </w:r>
            <w:r w:rsidR="00486078">
              <w:rPr>
                <w:noProof/>
                <w:webHidden/>
              </w:rPr>
              <w:fldChar w:fldCharType="begin"/>
            </w:r>
            <w:r w:rsidR="00486078">
              <w:rPr>
                <w:noProof/>
                <w:webHidden/>
              </w:rPr>
              <w:instrText xml:space="preserve"> PAGEREF _Toc399102584 \h </w:instrText>
            </w:r>
            <w:r w:rsidR="00486078">
              <w:rPr>
                <w:noProof/>
                <w:webHidden/>
              </w:rPr>
            </w:r>
            <w:r w:rsidR="00486078">
              <w:rPr>
                <w:noProof/>
                <w:webHidden/>
              </w:rPr>
              <w:fldChar w:fldCharType="separate"/>
            </w:r>
            <w:r w:rsidR="00486078">
              <w:rPr>
                <w:noProof/>
                <w:webHidden/>
              </w:rPr>
              <w:t>5</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585" w:history="1">
            <w:r w:rsidR="00486078" w:rsidRPr="00666DAF">
              <w:rPr>
                <w:rStyle w:val="Hyperlink"/>
                <w:noProof/>
              </w:rPr>
              <w:t>Download Tools</w:t>
            </w:r>
            <w:r w:rsidR="00486078">
              <w:rPr>
                <w:noProof/>
                <w:webHidden/>
              </w:rPr>
              <w:tab/>
            </w:r>
            <w:r w:rsidR="00486078">
              <w:rPr>
                <w:noProof/>
                <w:webHidden/>
              </w:rPr>
              <w:fldChar w:fldCharType="begin"/>
            </w:r>
            <w:r w:rsidR="00486078">
              <w:rPr>
                <w:noProof/>
                <w:webHidden/>
              </w:rPr>
              <w:instrText xml:space="preserve"> PAGEREF _Toc399102585 \h </w:instrText>
            </w:r>
            <w:r w:rsidR="00486078">
              <w:rPr>
                <w:noProof/>
                <w:webHidden/>
              </w:rPr>
            </w:r>
            <w:r w:rsidR="00486078">
              <w:rPr>
                <w:noProof/>
                <w:webHidden/>
              </w:rPr>
              <w:fldChar w:fldCharType="separate"/>
            </w:r>
            <w:r w:rsidR="00486078">
              <w:rPr>
                <w:noProof/>
                <w:webHidden/>
              </w:rPr>
              <w:t>6</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586" w:history="1">
            <w:r w:rsidR="00486078" w:rsidRPr="00666DAF">
              <w:rPr>
                <w:rStyle w:val="Hyperlink"/>
                <w:noProof/>
              </w:rPr>
              <w:t>Merge Tools</w:t>
            </w:r>
            <w:r w:rsidR="00486078">
              <w:rPr>
                <w:noProof/>
                <w:webHidden/>
              </w:rPr>
              <w:tab/>
            </w:r>
            <w:r w:rsidR="00486078">
              <w:rPr>
                <w:noProof/>
                <w:webHidden/>
              </w:rPr>
              <w:fldChar w:fldCharType="begin"/>
            </w:r>
            <w:r w:rsidR="00486078">
              <w:rPr>
                <w:noProof/>
                <w:webHidden/>
              </w:rPr>
              <w:instrText xml:space="preserve"> PAGEREF _Toc399102586 \h </w:instrText>
            </w:r>
            <w:r w:rsidR="00486078">
              <w:rPr>
                <w:noProof/>
                <w:webHidden/>
              </w:rPr>
            </w:r>
            <w:r w:rsidR="00486078">
              <w:rPr>
                <w:noProof/>
                <w:webHidden/>
              </w:rPr>
              <w:fldChar w:fldCharType="separate"/>
            </w:r>
            <w:r w:rsidR="00486078">
              <w:rPr>
                <w:noProof/>
                <w:webHidden/>
              </w:rPr>
              <w:t>6</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587" w:history="1">
            <w:r w:rsidR="00486078" w:rsidRPr="00666DAF">
              <w:rPr>
                <w:rStyle w:val="Hyperlink"/>
                <w:noProof/>
              </w:rPr>
              <w:t>Projection Tools</w:t>
            </w:r>
            <w:r w:rsidR="00486078">
              <w:rPr>
                <w:noProof/>
                <w:webHidden/>
              </w:rPr>
              <w:tab/>
            </w:r>
            <w:r w:rsidR="00486078">
              <w:rPr>
                <w:noProof/>
                <w:webHidden/>
              </w:rPr>
              <w:fldChar w:fldCharType="begin"/>
            </w:r>
            <w:r w:rsidR="00486078">
              <w:rPr>
                <w:noProof/>
                <w:webHidden/>
              </w:rPr>
              <w:instrText xml:space="preserve"> PAGEREF _Toc399102587 \h </w:instrText>
            </w:r>
            <w:r w:rsidR="00486078">
              <w:rPr>
                <w:noProof/>
                <w:webHidden/>
              </w:rPr>
            </w:r>
            <w:r w:rsidR="00486078">
              <w:rPr>
                <w:noProof/>
                <w:webHidden/>
              </w:rPr>
              <w:fldChar w:fldCharType="separate"/>
            </w:r>
            <w:r w:rsidR="00486078">
              <w:rPr>
                <w:noProof/>
                <w:webHidden/>
              </w:rPr>
              <w:t>8</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588" w:history="1">
            <w:r w:rsidR="00486078" w:rsidRPr="00666DAF">
              <w:rPr>
                <w:rStyle w:val="Hyperlink"/>
                <w:noProof/>
              </w:rPr>
              <w:t>gSSURGO Tools</w:t>
            </w:r>
            <w:r w:rsidR="00486078">
              <w:rPr>
                <w:noProof/>
                <w:webHidden/>
              </w:rPr>
              <w:tab/>
            </w:r>
            <w:r w:rsidR="00486078">
              <w:rPr>
                <w:noProof/>
                <w:webHidden/>
              </w:rPr>
              <w:fldChar w:fldCharType="begin"/>
            </w:r>
            <w:r w:rsidR="00486078">
              <w:rPr>
                <w:noProof/>
                <w:webHidden/>
              </w:rPr>
              <w:instrText xml:space="preserve"> PAGEREF _Toc399102588 \h </w:instrText>
            </w:r>
            <w:r w:rsidR="00486078">
              <w:rPr>
                <w:noProof/>
                <w:webHidden/>
              </w:rPr>
            </w:r>
            <w:r w:rsidR="00486078">
              <w:rPr>
                <w:noProof/>
                <w:webHidden/>
              </w:rPr>
              <w:fldChar w:fldCharType="separate"/>
            </w:r>
            <w:r w:rsidR="00486078">
              <w:rPr>
                <w:noProof/>
                <w:webHidden/>
              </w:rPr>
              <w:t>8</w:t>
            </w:r>
            <w:r w:rsidR="00486078">
              <w:rPr>
                <w:noProof/>
                <w:webHidden/>
              </w:rPr>
              <w:fldChar w:fldCharType="end"/>
            </w:r>
          </w:hyperlink>
        </w:p>
        <w:p w:rsidR="00486078" w:rsidRDefault="00162AA7">
          <w:pPr>
            <w:pStyle w:val="TOC1"/>
            <w:tabs>
              <w:tab w:val="right" w:leader="dot" w:pos="9590"/>
            </w:tabs>
            <w:rPr>
              <w:rFonts w:asciiTheme="minorHAnsi" w:eastAsiaTheme="minorEastAsia" w:hAnsiTheme="minorHAnsi" w:cstheme="minorBidi"/>
              <w:noProof/>
              <w:sz w:val="22"/>
              <w:szCs w:val="22"/>
            </w:rPr>
          </w:pPr>
          <w:hyperlink w:anchor="_Toc399102589" w:history="1">
            <w:r w:rsidR="00486078" w:rsidRPr="00666DAF">
              <w:rPr>
                <w:rStyle w:val="Hyperlink"/>
                <w:noProof/>
              </w:rPr>
              <w:t>Installation - SSURGO Download Toolbox</w:t>
            </w:r>
            <w:r w:rsidR="00486078">
              <w:rPr>
                <w:noProof/>
                <w:webHidden/>
              </w:rPr>
              <w:tab/>
            </w:r>
            <w:r w:rsidR="00486078">
              <w:rPr>
                <w:noProof/>
                <w:webHidden/>
              </w:rPr>
              <w:fldChar w:fldCharType="begin"/>
            </w:r>
            <w:r w:rsidR="00486078">
              <w:rPr>
                <w:noProof/>
                <w:webHidden/>
              </w:rPr>
              <w:instrText xml:space="preserve"> PAGEREF _Toc399102589 \h </w:instrText>
            </w:r>
            <w:r w:rsidR="00486078">
              <w:rPr>
                <w:noProof/>
                <w:webHidden/>
              </w:rPr>
            </w:r>
            <w:r w:rsidR="00486078">
              <w:rPr>
                <w:noProof/>
                <w:webHidden/>
              </w:rPr>
              <w:fldChar w:fldCharType="separate"/>
            </w:r>
            <w:r w:rsidR="00486078">
              <w:rPr>
                <w:noProof/>
                <w:webHidden/>
              </w:rPr>
              <w:t>10</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590" w:history="1">
            <w:r w:rsidR="00486078" w:rsidRPr="00666DAF">
              <w:rPr>
                <w:rStyle w:val="Hyperlink"/>
                <w:noProof/>
              </w:rPr>
              <w:t>Processing Strategies</w:t>
            </w:r>
            <w:r w:rsidR="00486078">
              <w:rPr>
                <w:noProof/>
                <w:webHidden/>
              </w:rPr>
              <w:tab/>
            </w:r>
            <w:r w:rsidR="00486078">
              <w:rPr>
                <w:noProof/>
                <w:webHidden/>
              </w:rPr>
              <w:fldChar w:fldCharType="begin"/>
            </w:r>
            <w:r w:rsidR="00486078">
              <w:rPr>
                <w:noProof/>
                <w:webHidden/>
              </w:rPr>
              <w:instrText xml:space="preserve"> PAGEREF _Toc399102590 \h </w:instrText>
            </w:r>
            <w:r w:rsidR="00486078">
              <w:rPr>
                <w:noProof/>
                <w:webHidden/>
              </w:rPr>
            </w:r>
            <w:r w:rsidR="00486078">
              <w:rPr>
                <w:noProof/>
                <w:webHidden/>
              </w:rPr>
              <w:fldChar w:fldCharType="separate"/>
            </w:r>
            <w:r w:rsidR="00486078">
              <w:rPr>
                <w:noProof/>
                <w:webHidden/>
              </w:rPr>
              <w:t>10</w:t>
            </w:r>
            <w:r w:rsidR="00486078">
              <w:rPr>
                <w:noProof/>
                <w:webHidden/>
              </w:rPr>
              <w:fldChar w:fldCharType="end"/>
            </w:r>
          </w:hyperlink>
        </w:p>
        <w:p w:rsidR="00486078" w:rsidRDefault="00162AA7">
          <w:pPr>
            <w:pStyle w:val="TOC1"/>
            <w:tabs>
              <w:tab w:val="right" w:leader="dot" w:pos="9590"/>
            </w:tabs>
            <w:rPr>
              <w:rFonts w:asciiTheme="minorHAnsi" w:eastAsiaTheme="minorEastAsia" w:hAnsiTheme="minorHAnsi" w:cstheme="minorBidi"/>
              <w:noProof/>
              <w:sz w:val="22"/>
              <w:szCs w:val="22"/>
            </w:rPr>
          </w:pPr>
          <w:hyperlink w:anchor="_Toc399102591" w:history="1">
            <w:r w:rsidR="00486078" w:rsidRPr="00666DAF">
              <w:rPr>
                <w:rStyle w:val="Hyperlink"/>
                <w:noProof/>
              </w:rPr>
              <w:t>Important gSSURGO Concepts</w:t>
            </w:r>
            <w:r w:rsidR="00486078">
              <w:rPr>
                <w:noProof/>
                <w:webHidden/>
              </w:rPr>
              <w:tab/>
            </w:r>
            <w:r w:rsidR="00486078">
              <w:rPr>
                <w:noProof/>
                <w:webHidden/>
              </w:rPr>
              <w:fldChar w:fldCharType="begin"/>
            </w:r>
            <w:r w:rsidR="00486078">
              <w:rPr>
                <w:noProof/>
                <w:webHidden/>
              </w:rPr>
              <w:instrText xml:space="preserve"> PAGEREF _Toc399102591 \h </w:instrText>
            </w:r>
            <w:r w:rsidR="00486078">
              <w:rPr>
                <w:noProof/>
                <w:webHidden/>
              </w:rPr>
            </w:r>
            <w:r w:rsidR="00486078">
              <w:rPr>
                <w:noProof/>
                <w:webHidden/>
              </w:rPr>
              <w:fldChar w:fldCharType="separate"/>
            </w:r>
            <w:r w:rsidR="00486078">
              <w:rPr>
                <w:noProof/>
                <w:webHidden/>
              </w:rPr>
              <w:t>11</w:t>
            </w:r>
            <w:r w:rsidR="00486078">
              <w:rPr>
                <w:noProof/>
                <w:webHidden/>
              </w:rPr>
              <w:fldChar w:fldCharType="end"/>
            </w:r>
          </w:hyperlink>
        </w:p>
        <w:p w:rsidR="00486078" w:rsidRDefault="00162AA7">
          <w:pPr>
            <w:pStyle w:val="TOC1"/>
            <w:tabs>
              <w:tab w:val="right" w:leader="dot" w:pos="9590"/>
            </w:tabs>
            <w:rPr>
              <w:rFonts w:asciiTheme="minorHAnsi" w:eastAsiaTheme="minorEastAsia" w:hAnsiTheme="minorHAnsi" w:cstheme="minorBidi"/>
              <w:noProof/>
              <w:sz w:val="22"/>
              <w:szCs w:val="22"/>
            </w:rPr>
          </w:pPr>
          <w:hyperlink w:anchor="_Toc399102592" w:history="1">
            <w:r w:rsidR="00486078" w:rsidRPr="00666DAF">
              <w:rPr>
                <w:rStyle w:val="Hyperlink"/>
                <w:noProof/>
              </w:rPr>
              <w:t>Introduction to State Tiling Process</w:t>
            </w:r>
            <w:r w:rsidR="00486078">
              <w:rPr>
                <w:noProof/>
                <w:webHidden/>
              </w:rPr>
              <w:tab/>
            </w:r>
            <w:r w:rsidR="00486078">
              <w:rPr>
                <w:noProof/>
                <w:webHidden/>
              </w:rPr>
              <w:fldChar w:fldCharType="begin"/>
            </w:r>
            <w:r w:rsidR="00486078">
              <w:rPr>
                <w:noProof/>
                <w:webHidden/>
              </w:rPr>
              <w:instrText xml:space="preserve"> PAGEREF _Toc399102592 \h </w:instrText>
            </w:r>
            <w:r w:rsidR="00486078">
              <w:rPr>
                <w:noProof/>
                <w:webHidden/>
              </w:rPr>
            </w:r>
            <w:r w:rsidR="00486078">
              <w:rPr>
                <w:noProof/>
                <w:webHidden/>
              </w:rPr>
              <w:fldChar w:fldCharType="separate"/>
            </w:r>
            <w:r w:rsidR="00486078">
              <w:rPr>
                <w:noProof/>
                <w:webHidden/>
              </w:rPr>
              <w:t>11</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593" w:history="1">
            <w:r w:rsidR="00486078" w:rsidRPr="00666DAF">
              <w:rPr>
                <w:rStyle w:val="Hyperlink"/>
                <w:rFonts w:eastAsia="Cambria"/>
                <w:noProof/>
              </w:rPr>
              <w:t>Creating New Folders for State-Tiling</w:t>
            </w:r>
            <w:r w:rsidR="00486078">
              <w:rPr>
                <w:noProof/>
                <w:webHidden/>
              </w:rPr>
              <w:tab/>
            </w:r>
            <w:r w:rsidR="00486078">
              <w:rPr>
                <w:noProof/>
                <w:webHidden/>
              </w:rPr>
              <w:fldChar w:fldCharType="begin"/>
            </w:r>
            <w:r w:rsidR="00486078">
              <w:rPr>
                <w:noProof/>
                <w:webHidden/>
              </w:rPr>
              <w:instrText xml:space="preserve"> PAGEREF _Toc399102593 \h </w:instrText>
            </w:r>
            <w:r w:rsidR="00486078">
              <w:rPr>
                <w:noProof/>
                <w:webHidden/>
              </w:rPr>
            </w:r>
            <w:r w:rsidR="00486078">
              <w:rPr>
                <w:noProof/>
                <w:webHidden/>
              </w:rPr>
              <w:fldChar w:fldCharType="separate"/>
            </w:r>
            <w:r w:rsidR="00486078">
              <w:rPr>
                <w:noProof/>
                <w:webHidden/>
              </w:rPr>
              <w:t>12</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594" w:history="1">
            <w:r w:rsidR="00486078" w:rsidRPr="00666DAF">
              <w:rPr>
                <w:rStyle w:val="Hyperlink"/>
                <w:noProof/>
              </w:rPr>
              <w:t>Set Trusted Locations in Microsoft Access</w:t>
            </w:r>
            <w:r w:rsidR="00486078">
              <w:rPr>
                <w:noProof/>
                <w:webHidden/>
              </w:rPr>
              <w:tab/>
            </w:r>
            <w:r w:rsidR="00486078">
              <w:rPr>
                <w:noProof/>
                <w:webHidden/>
              </w:rPr>
              <w:fldChar w:fldCharType="begin"/>
            </w:r>
            <w:r w:rsidR="00486078">
              <w:rPr>
                <w:noProof/>
                <w:webHidden/>
              </w:rPr>
              <w:instrText xml:space="preserve"> PAGEREF _Toc399102594 \h </w:instrText>
            </w:r>
            <w:r w:rsidR="00486078">
              <w:rPr>
                <w:noProof/>
                <w:webHidden/>
              </w:rPr>
            </w:r>
            <w:r w:rsidR="00486078">
              <w:rPr>
                <w:noProof/>
                <w:webHidden/>
              </w:rPr>
              <w:fldChar w:fldCharType="separate"/>
            </w:r>
            <w:r w:rsidR="00486078">
              <w:rPr>
                <w:noProof/>
                <w:webHidden/>
              </w:rPr>
              <w:t>12</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595" w:history="1">
            <w:r w:rsidR="00486078" w:rsidRPr="00666DAF">
              <w:rPr>
                <w:rStyle w:val="Hyperlink"/>
                <w:rFonts w:eastAsia="Cambria"/>
                <w:noProof/>
              </w:rPr>
              <w:t>Download SSURGO Status Map Shapefile</w:t>
            </w:r>
            <w:r w:rsidR="00486078">
              <w:rPr>
                <w:noProof/>
                <w:webHidden/>
              </w:rPr>
              <w:tab/>
            </w:r>
            <w:r w:rsidR="00486078">
              <w:rPr>
                <w:noProof/>
                <w:webHidden/>
              </w:rPr>
              <w:fldChar w:fldCharType="begin"/>
            </w:r>
            <w:r w:rsidR="00486078">
              <w:rPr>
                <w:noProof/>
                <w:webHidden/>
              </w:rPr>
              <w:instrText xml:space="preserve"> PAGEREF _Toc399102595 \h </w:instrText>
            </w:r>
            <w:r w:rsidR="00486078">
              <w:rPr>
                <w:noProof/>
                <w:webHidden/>
              </w:rPr>
            </w:r>
            <w:r w:rsidR="00486078">
              <w:rPr>
                <w:noProof/>
                <w:webHidden/>
              </w:rPr>
              <w:fldChar w:fldCharType="separate"/>
            </w:r>
            <w:r w:rsidR="00486078">
              <w:rPr>
                <w:noProof/>
                <w:webHidden/>
              </w:rPr>
              <w:t>12</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596" w:history="1">
            <w:r w:rsidR="00486078" w:rsidRPr="00666DAF">
              <w:rPr>
                <w:rStyle w:val="Hyperlink"/>
                <w:rFonts w:eastAsia="Arial"/>
                <w:noProof/>
              </w:rPr>
              <w:t>Start ArcMap 10.X and Add SSURGO Download Toolbox</w:t>
            </w:r>
            <w:r w:rsidR="00486078">
              <w:rPr>
                <w:noProof/>
                <w:webHidden/>
              </w:rPr>
              <w:tab/>
            </w:r>
            <w:r w:rsidR="00486078">
              <w:rPr>
                <w:noProof/>
                <w:webHidden/>
              </w:rPr>
              <w:fldChar w:fldCharType="begin"/>
            </w:r>
            <w:r w:rsidR="00486078">
              <w:rPr>
                <w:noProof/>
                <w:webHidden/>
              </w:rPr>
              <w:instrText xml:space="preserve"> PAGEREF _Toc399102596 \h </w:instrText>
            </w:r>
            <w:r w:rsidR="00486078">
              <w:rPr>
                <w:noProof/>
                <w:webHidden/>
              </w:rPr>
            </w:r>
            <w:r w:rsidR="00486078">
              <w:rPr>
                <w:noProof/>
                <w:webHidden/>
              </w:rPr>
              <w:fldChar w:fldCharType="separate"/>
            </w:r>
            <w:r w:rsidR="00486078">
              <w:rPr>
                <w:noProof/>
                <w:webHidden/>
              </w:rPr>
              <w:t>13</w:t>
            </w:r>
            <w:r w:rsidR="00486078">
              <w:rPr>
                <w:noProof/>
                <w:webHidden/>
              </w:rPr>
              <w:fldChar w:fldCharType="end"/>
            </w:r>
          </w:hyperlink>
        </w:p>
        <w:p w:rsidR="00486078" w:rsidRDefault="00162AA7">
          <w:pPr>
            <w:pStyle w:val="TOC1"/>
            <w:tabs>
              <w:tab w:val="right" w:leader="dot" w:pos="9590"/>
            </w:tabs>
            <w:rPr>
              <w:rFonts w:asciiTheme="minorHAnsi" w:eastAsiaTheme="minorEastAsia" w:hAnsiTheme="minorHAnsi" w:cstheme="minorBidi"/>
              <w:noProof/>
              <w:sz w:val="22"/>
              <w:szCs w:val="22"/>
            </w:rPr>
          </w:pPr>
          <w:hyperlink w:anchor="_Toc399102597" w:history="1">
            <w:r w:rsidR="00486078" w:rsidRPr="00666DAF">
              <w:rPr>
                <w:rStyle w:val="Hyperlink"/>
                <w:noProof/>
              </w:rPr>
              <w:t>Download SSURGO by AREASYMBOL</w:t>
            </w:r>
            <w:r w:rsidR="00486078">
              <w:rPr>
                <w:noProof/>
                <w:webHidden/>
              </w:rPr>
              <w:tab/>
            </w:r>
            <w:r w:rsidR="00486078">
              <w:rPr>
                <w:noProof/>
                <w:webHidden/>
              </w:rPr>
              <w:fldChar w:fldCharType="begin"/>
            </w:r>
            <w:r w:rsidR="00486078">
              <w:rPr>
                <w:noProof/>
                <w:webHidden/>
              </w:rPr>
              <w:instrText xml:space="preserve"> PAGEREF _Toc399102597 \h </w:instrText>
            </w:r>
            <w:r w:rsidR="00486078">
              <w:rPr>
                <w:noProof/>
                <w:webHidden/>
              </w:rPr>
            </w:r>
            <w:r w:rsidR="00486078">
              <w:rPr>
                <w:noProof/>
                <w:webHidden/>
              </w:rPr>
              <w:fldChar w:fldCharType="separate"/>
            </w:r>
            <w:r w:rsidR="00486078">
              <w:rPr>
                <w:noProof/>
                <w:webHidden/>
              </w:rPr>
              <w:t>13</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598" w:history="1">
            <w:r w:rsidR="00486078" w:rsidRPr="00666DAF">
              <w:rPr>
                <w:rStyle w:val="Hyperlink"/>
                <w:noProof/>
              </w:rPr>
              <w:t>Download SSURGO by Map</w:t>
            </w:r>
            <w:r w:rsidR="00486078">
              <w:rPr>
                <w:noProof/>
                <w:webHidden/>
              </w:rPr>
              <w:tab/>
            </w:r>
            <w:r w:rsidR="00486078">
              <w:rPr>
                <w:noProof/>
                <w:webHidden/>
              </w:rPr>
              <w:fldChar w:fldCharType="begin"/>
            </w:r>
            <w:r w:rsidR="00486078">
              <w:rPr>
                <w:noProof/>
                <w:webHidden/>
              </w:rPr>
              <w:instrText xml:space="preserve"> PAGEREF _Toc399102598 \h </w:instrText>
            </w:r>
            <w:r w:rsidR="00486078">
              <w:rPr>
                <w:noProof/>
                <w:webHidden/>
              </w:rPr>
            </w:r>
            <w:r w:rsidR="00486078">
              <w:rPr>
                <w:noProof/>
                <w:webHidden/>
              </w:rPr>
              <w:fldChar w:fldCharType="separate"/>
            </w:r>
            <w:r w:rsidR="00486078">
              <w:rPr>
                <w:noProof/>
                <w:webHidden/>
              </w:rPr>
              <w:t>14</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599" w:history="1">
            <w:r w:rsidR="00486078" w:rsidRPr="00666DAF">
              <w:rPr>
                <w:rStyle w:val="Hyperlink"/>
                <w:noProof/>
              </w:rPr>
              <w:t>Download SSURGO by Survey Name</w:t>
            </w:r>
            <w:r w:rsidR="00486078">
              <w:rPr>
                <w:noProof/>
                <w:webHidden/>
              </w:rPr>
              <w:tab/>
            </w:r>
            <w:r w:rsidR="00486078">
              <w:rPr>
                <w:noProof/>
                <w:webHidden/>
              </w:rPr>
              <w:fldChar w:fldCharType="begin"/>
            </w:r>
            <w:r w:rsidR="00486078">
              <w:rPr>
                <w:noProof/>
                <w:webHidden/>
              </w:rPr>
              <w:instrText xml:space="preserve"> PAGEREF _Toc399102599 \h </w:instrText>
            </w:r>
            <w:r w:rsidR="00486078">
              <w:rPr>
                <w:noProof/>
                <w:webHidden/>
              </w:rPr>
            </w:r>
            <w:r w:rsidR="00486078">
              <w:rPr>
                <w:noProof/>
                <w:webHidden/>
              </w:rPr>
              <w:fldChar w:fldCharType="separate"/>
            </w:r>
            <w:r w:rsidR="00486078">
              <w:rPr>
                <w:noProof/>
                <w:webHidden/>
              </w:rPr>
              <w:t>14</w:t>
            </w:r>
            <w:r w:rsidR="00486078">
              <w:rPr>
                <w:noProof/>
                <w:webHidden/>
              </w:rPr>
              <w:fldChar w:fldCharType="end"/>
            </w:r>
          </w:hyperlink>
        </w:p>
        <w:p w:rsidR="00486078" w:rsidRDefault="00162AA7">
          <w:pPr>
            <w:pStyle w:val="TOC1"/>
            <w:tabs>
              <w:tab w:val="right" w:leader="dot" w:pos="9590"/>
            </w:tabs>
            <w:rPr>
              <w:rFonts w:asciiTheme="minorHAnsi" w:eastAsiaTheme="minorEastAsia" w:hAnsiTheme="minorHAnsi" w:cstheme="minorBidi"/>
              <w:noProof/>
              <w:sz w:val="22"/>
              <w:szCs w:val="22"/>
            </w:rPr>
          </w:pPr>
          <w:hyperlink w:anchor="_Toc399102600" w:history="1">
            <w:r w:rsidR="00486078" w:rsidRPr="00666DAF">
              <w:rPr>
                <w:rStyle w:val="Hyperlink"/>
                <w:noProof/>
              </w:rPr>
              <w:t>Create gSSURGO - State-Tiled</w:t>
            </w:r>
            <w:r w:rsidR="00486078">
              <w:rPr>
                <w:noProof/>
                <w:webHidden/>
              </w:rPr>
              <w:tab/>
            </w:r>
            <w:r w:rsidR="00486078">
              <w:rPr>
                <w:noProof/>
                <w:webHidden/>
              </w:rPr>
              <w:fldChar w:fldCharType="begin"/>
            </w:r>
            <w:r w:rsidR="00486078">
              <w:rPr>
                <w:noProof/>
                <w:webHidden/>
              </w:rPr>
              <w:instrText xml:space="preserve"> PAGEREF _Toc399102600 \h </w:instrText>
            </w:r>
            <w:r w:rsidR="00486078">
              <w:rPr>
                <w:noProof/>
                <w:webHidden/>
              </w:rPr>
            </w:r>
            <w:r w:rsidR="00486078">
              <w:rPr>
                <w:noProof/>
                <w:webHidden/>
              </w:rPr>
              <w:fldChar w:fldCharType="separate"/>
            </w:r>
            <w:r w:rsidR="00486078">
              <w:rPr>
                <w:noProof/>
                <w:webHidden/>
              </w:rPr>
              <w:t>14</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601" w:history="1">
            <w:r w:rsidR="00486078" w:rsidRPr="00666DAF">
              <w:rPr>
                <w:rStyle w:val="Hyperlink"/>
                <w:rFonts w:eastAsia="Arial"/>
                <w:noProof/>
              </w:rPr>
              <w:t>Create gSSURGO - Custom Tiled</w:t>
            </w:r>
            <w:r w:rsidR="00486078">
              <w:rPr>
                <w:noProof/>
                <w:webHidden/>
              </w:rPr>
              <w:tab/>
            </w:r>
            <w:r w:rsidR="00486078">
              <w:rPr>
                <w:noProof/>
                <w:webHidden/>
              </w:rPr>
              <w:fldChar w:fldCharType="begin"/>
            </w:r>
            <w:r w:rsidR="00486078">
              <w:rPr>
                <w:noProof/>
                <w:webHidden/>
              </w:rPr>
              <w:instrText xml:space="preserve"> PAGEREF _Toc399102601 \h </w:instrText>
            </w:r>
            <w:r w:rsidR="00486078">
              <w:rPr>
                <w:noProof/>
                <w:webHidden/>
              </w:rPr>
            </w:r>
            <w:r w:rsidR="00486078">
              <w:rPr>
                <w:noProof/>
                <w:webHidden/>
              </w:rPr>
              <w:fldChar w:fldCharType="separate"/>
            </w:r>
            <w:r w:rsidR="00486078">
              <w:rPr>
                <w:noProof/>
                <w:webHidden/>
              </w:rPr>
              <w:t>15</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602" w:history="1">
            <w:r w:rsidR="00486078" w:rsidRPr="00666DAF">
              <w:rPr>
                <w:rStyle w:val="Hyperlink"/>
                <w:noProof/>
              </w:rPr>
              <w:t>Create gSSURGO Database</w:t>
            </w:r>
            <w:r w:rsidR="00486078">
              <w:rPr>
                <w:noProof/>
                <w:webHidden/>
              </w:rPr>
              <w:tab/>
            </w:r>
            <w:r w:rsidR="00486078">
              <w:rPr>
                <w:noProof/>
                <w:webHidden/>
              </w:rPr>
              <w:fldChar w:fldCharType="begin"/>
            </w:r>
            <w:r w:rsidR="00486078">
              <w:rPr>
                <w:noProof/>
                <w:webHidden/>
              </w:rPr>
              <w:instrText xml:space="preserve"> PAGEREF _Toc399102602 \h </w:instrText>
            </w:r>
            <w:r w:rsidR="00486078">
              <w:rPr>
                <w:noProof/>
                <w:webHidden/>
              </w:rPr>
            </w:r>
            <w:r w:rsidR="00486078">
              <w:rPr>
                <w:noProof/>
                <w:webHidden/>
              </w:rPr>
              <w:fldChar w:fldCharType="separate"/>
            </w:r>
            <w:r w:rsidR="00486078">
              <w:rPr>
                <w:noProof/>
                <w:webHidden/>
              </w:rPr>
              <w:t>15</w:t>
            </w:r>
            <w:r w:rsidR="00486078">
              <w:rPr>
                <w:noProof/>
                <w:webHidden/>
              </w:rPr>
              <w:fldChar w:fldCharType="end"/>
            </w:r>
          </w:hyperlink>
        </w:p>
        <w:p w:rsidR="00486078" w:rsidRDefault="00162AA7">
          <w:pPr>
            <w:pStyle w:val="TOC1"/>
            <w:tabs>
              <w:tab w:val="right" w:leader="dot" w:pos="9590"/>
            </w:tabs>
            <w:rPr>
              <w:rFonts w:asciiTheme="minorHAnsi" w:eastAsiaTheme="minorEastAsia" w:hAnsiTheme="minorHAnsi" w:cstheme="minorBidi"/>
              <w:noProof/>
              <w:sz w:val="22"/>
              <w:szCs w:val="22"/>
            </w:rPr>
          </w:pPr>
          <w:hyperlink w:anchor="_Toc399102603" w:history="1">
            <w:r w:rsidR="00486078" w:rsidRPr="00666DAF">
              <w:rPr>
                <w:rStyle w:val="Hyperlink"/>
                <w:noProof/>
              </w:rPr>
              <w:t>Create gSSURGO Raster</w:t>
            </w:r>
            <w:r w:rsidR="00486078">
              <w:rPr>
                <w:noProof/>
                <w:webHidden/>
              </w:rPr>
              <w:tab/>
            </w:r>
            <w:r w:rsidR="00486078">
              <w:rPr>
                <w:noProof/>
                <w:webHidden/>
              </w:rPr>
              <w:fldChar w:fldCharType="begin"/>
            </w:r>
            <w:r w:rsidR="00486078">
              <w:rPr>
                <w:noProof/>
                <w:webHidden/>
              </w:rPr>
              <w:instrText xml:space="preserve"> PAGEREF _Toc399102603 \h </w:instrText>
            </w:r>
            <w:r w:rsidR="00486078">
              <w:rPr>
                <w:noProof/>
                <w:webHidden/>
              </w:rPr>
            </w:r>
            <w:r w:rsidR="00486078">
              <w:rPr>
                <w:noProof/>
                <w:webHidden/>
              </w:rPr>
              <w:fldChar w:fldCharType="separate"/>
            </w:r>
            <w:r w:rsidR="00486078">
              <w:rPr>
                <w:noProof/>
                <w:webHidden/>
              </w:rPr>
              <w:t>15</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604" w:history="1">
            <w:r w:rsidR="00486078" w:rsidRPr="00666DAF">
              <w:rPr>
                <w:rStyle w:val="Hyperlink"/>
                <w:noProof/>
              </w:rPr>
              <w:t>Create gSSURGO Raster – Batch</w:t>
            </w:r>
            <w:r w:rsidR="00486078">
              <w:rPr>
                <w:noProof/>
                <w:webHidden/>
              </w:rPr>
              <w:tab/>
            </w:r>
            <w:r w:rsidR="00486078">
              <w:rPr>
                <w:noProof/>
                <w:webHidden/>
              </w:rPr>
              <w:fldChar w:fldCharType="begin"/>
            </w:r>
            <w:r w:rsidR="00486078">
              <w:rPr>
                <w:noProof/>
                <w:webHidden/>
              </w:rPr>
              <w:instrText xml:space="preserve"> PAGEREF _Toc399102604 \h </w:instrText>
            </w:r>
            <w:r w:rsidR="00486078">
              <w:rPr>
                <w:noProof/>
                <w:webHidden/>
              </w:rPr>
            </w:r>
            <w:r w:rsidR="00486078">
              <w:rPr>
                <w:noProof/>
                <w:webHidden/>
              </w:rPr>
              <w:fldChar w:fldCharType="separate"/>
            </w:r>
            <w:r w:rsidR="00486078">
              <w:rPr>
                <w:noProof/>
                <w:webHidden/>
              </w:rPr>
              <w:t>15</w:t>
            </w:r>
            <w:r w:rsidR="00486078">
              <w:rPr>
                <w:noProof/>
                <w:webHidden/>
              </w:rPr>
              <w:fldChar w:fldCharType="end"/>
            </w:r>
          </w:hyperlink>
        </w:p>
        <w:p w:rsidR="00486078" w:rsidRDefault="00162AA7">
          <w:pPr>
            <w:pStyle w:val="TOC1"/>
            <w:tabs>
              <w:tab w:val="right" w:leader="dot" w:pos="9590"/>
            </w:tabs>
            <w:rPr>
              <w:rFonts w:asciiTheme="minorHAnsi" w:eastAsiaTheme="minorEastAsia" w:hAnsiTheme="minorHAnsi" w:cstheme="minorBidi"/>
              <w:noProof/>
              <w:sz w:val="22"/>
              <w:szCs w:val="22"/>
            </w:rPr>
          </w:pPr>
          <w:hyperlink w:anchor="_Toc399102605" w:history="1">
            <w:r w:rsidR="00486078" w:rsidRPr="00666DAF">
              <w:rPr>
                <w:rStyle w:val="Hyperlink"/>
                <w:noProof/>
              </w:rPr>
              <w:t>Check gSSURGO</w:t>
            </w:r>
            <w:r w:rsidR="00486078">
              <w:rPr>
                <w:noProof/>
                <w:webHidden/>
              </w:rPr>
              <w:tab/>
            </w:r>
            <w:r w:rsidR="00486078">
              <w:rPr>
                <w:noProof/>
                <w:webHidden/>
              </w:rPr>
              <w:fldChar w:fldCharType="begin"/>
            </w:r>
            <w:r w:rsidR="00486078">
              <w:rPr>
                <w:noProof/>
                <w:webHidden/>
              </w:rPr>
              <w:instrText xml:space="preserve"> PAGEREF _Toc399102605 \h </w:instrText>
            </w:r>
            <w:r w:rsidR="00486078">
              <w:rPr>
                <w:noProof/>
                <w:webHidden/>
              </w:rPr>
            </w:r>
            <w:r w:rsidR="00486078">
              <w:rPr>
                <w:noProof/>
                <w:webHidden/>
              </w:rPr>
              <w:fldChar w:fldCharType="separate"/>
            </w:r>
            <w:r w:rsidR="00486078">
              <w:rPr>
                <w:noProof/>
                <w:webHidden/>
              </w:rPr>
              <w:t>15</w:t>
            </w:r>
            <w:r w:rsidR="00486078">
              <w:rPr>
                <w:noProof/>
                <w:webHidden/>
              </w:rPr>
              <w:fldChar w:fldCharType="end"/>
            </w:r>
          </w:hyperlink>
        </w:p>
        <w:p w:rsidR="00486078" w:rsidRDefault="00162AA7">
          <w:pPr>
            <w:pStyle w:val="TOC1"/>
            <w:tabs>
              <w:tab w:val="right" w:leader="dot" w:pos="9590"/>
            </w:tabs>
            <w:rPr>
              <w:rFonts w:asciiTheme="minorHAnsi" w:eastAsiaTheme="minorEastAsia" w:hAnsiTheme="minorHAnsi" w:cstheme="minorBidi"/>
              <w:noProof/>
              <w:sz w:val="22"/>
              <w:szCs w:val="22"/>
            </w:rPr>
          </w:pPr>
          <w:hyperlink w:anchor="_Toc399102606" w:history="1">
            <w:r w:rsidR="00486078" w:rsidRPr="00666DAF">
              <w:rPr>
                <w:rStyle w:val="Hyperlink"/>
                <w:noProof/>
              </w:rPr>
              <w:t>Creating gSSURGO CONUS</w:t>
            </w:r>
            <w:r w:rsidR="00486078">
              <w:rPr>
                <w:noProof/>
                <w:webHidden/>
              </w:rPr>
              <w:tab/>
            </w:r>
            <w:r w:rsidR="00486078">
              <w:rPr>
                <w:noProof/>
                <w:webHidden/>
              </w:rPr>
              <w:fldChar w:fldCharType="begin"/>
            </w:r>
            <w:r w:rsidR="00486078">
              <w:rPr>
                <w:noProof/>
                <w:webHidden/>
              </w:rPr>
              <w:instrText xml:space="preserve"> PAGEREF _Toc399102606 \h </w:instrText>
            </w:r>
            <w:r w:rsidR="00486078">
              <w:rPr>
                <w:noProof/>
                <w:webHidden/>
              </w:rPr>
            </w:r>
            <w:r w:rsidR="00486078">
              <w:rPr>
                <w:noProof/>
                <w:webHidden/>
              </w:rPr>
              <w:fldChar w:fldCharType="separate"/>
            </w:r>
            <w:r w:rsidR="00486078">
              <w:rPr>
                <w:noProof/>
                <w:webHidden/>
              </w:rPr>
              <w:t>15</w:t>
            </w:r>
            <w:r w:rsidR="00486078">
              <w:rPr>
                <w:noProof/>
                <w:webHidden/>
              </w:rPr>
              <w:fldChar w:fldCharType="end"/>
            </w:r>
          </w:hyperlink>
        </w:p>
        <w:p w:rsidR="00486078" w:rsidRDefault="00162AA7">
          <w:pPr>
            <w:pStyle w:val="TOC1"/>
            <w:tabs>
              <w:tab w:val="right" w:leader="dot" w:pos="9590"/>
            </w:tabs>
            <w:rPr>
              <w:rFonts w:asciiTheme="minorHAnsi" w:eastAsiaTheme="minorEastAsia" w:hAnsiTheme="minorHAnsi" w:cstheme="minorBidi"/>
              <w:noProof/>
              <w:sz w:val="22"/>
              <w:szCs w:val="22"/>
            </w:rPr>
          </w:pPr>
          <w:hyperlink w:anchor="_Toc399102607" w:history="1">
            <w:r w:rsidR="00486078" w:rsidRPr="00666DAF">
              <w:rPr>
                <w:rStyle w:val="Hyperlink"/>
                <w:noProof/>
              </w:rPr>
              <w:t>Citing gSSURGO Data</w:t>
            </w:r>
            <w:r w:rsidR="00486078">
              <w:rPr>
                <w:noProof/>
                <w:webHidden/>
              </w:rPr>
              <w:tab/>
            </w:r>
            <w:r w:rsidR="00486078">
              <w:rPr>
                <w:noProof/>
                <w:webHidden/>
              </w:rPr>
              <w:fldChar w:fldCharType="begin"/>
            </w:r>
            <w:r w:rsidR="00486078">
              <w:rPr>
                <w:noProof/>
                <w:webHidden/>
              </w:rPr>
              <w:instrText xml:space="preserve"> PAGEREF _Toc399102607 \h </w:instrText>
            </w:r>
            <w:r w:rsidR="00486078">
              <w:rPr>
                <w:noProof/>
                <w:webHidden/>
              </w:rPr>
            </w:r>
            <w:r w:rsidR="00486078">
              <w:rPr>
                <w:noProof/>
                <w:webHidden/>
              </w:rPr>
              <w:fldChar w:fldCharType="separate"/>
            </w:r>
            <w:r w:rsidR="00486078">
              <w:rPr>
                <w:noProof/>
                <w:webHidden/>
              </w:rPr>
              <w:t>16</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608" w:history="1">
            <w:r w:rsidR="00486078" w:rsidRPr="00666DAF">
              <w:rPr>
                <w:rStyle w:val="Hyperlink"/>
                <w:noProof/>
              </w:rPr>
              <w:t>The Citation for gSSURGO</w:t>
            </w:r>
            <w:r w:rsidR="00486078">
              <w:rPr>
                <w:noProof/>
                <w:webHidden/>
              </w:rPr>
              <w:tab/>
            </w:r>
            <w:r w:rsidR="00486078">
              <w:rPr>
                <w:noProof/>
                <w:webHidden/>
              </w:rPr>
              <w:fldChar w:fldCharType="begin"/>
            </w:r>
            <w:r w:rsidR="00486078">
              <w:rPr>
                <w:noProof/>
                <w:webHidden/>
              </w:rPr>
              <w:instrText xml:space="preserve"> PAGEREF _Toc399102608 \h </w:instrText>
            </w:r>
            <w:r w:rsidR="00486078">
              <w:rPr>
                <w:noProof/>
                <w:webHidden/>
              </w:rPr>
            </w:r>
            <w:r w:rsidR="00486078">
              <w:rPr>
                <w:noProof/>
                <w:webHidden/>
              </w:rPr>
              <w:fldChar w:fldCharType="separate"/>
            </w:r>
            <w:r w:rsidR="00486078">
              <w:rPr>
                <w:noProof/>
                <w:webHidden/>
              </w:rPr>
              <w:t>16</w:t>
            </w:r>
            <w:r w:rsidR="00486078">
              <w:rPr>
                <w:noProof/>
                <w:webHidden/>
              </w:rPr>
              <w:fldChar w:fldCharType="end"/>
            </w:r>
          </w:hyperlink>
        </w:p>
        <w:p w:rsidR="00486078" w:rsidRDefault="00162AA7">
          <w:pPr>
            <w:pStyle w:val="TOC3"/>
            <w:tabs>
              <w:tab w:val="right" w:leader="dot" w:pos="9590"/>
            </w:tabs>
            <w:rPr>
              <w:rFonts w:eastAsiaTheme="minorEastAsia"/>
              <w:noProof/>
            </w:rPr>
          </w:pPr>
          <w:hyperlink w:anchor="_Toc399102609" w:history="1">
            <w:r w:rsidR="00486078" w:rsidRPr="00666DAF">
              <w:rPr>
                <w:rStyle w:val="Hyperlink"/>
                <w:rFonts w:eastAsia="Calibri"/>
                <w:noProof/>
              </w:rPr>
              <w:t>State Tile</w:t>
            </w:r>
            <w:r w:rsidR="00486078">
              <w:rPr>
                <w:noProof/>
                <w:webHidden/>
              </w:rPr>
              <w:tab/>
            </w:r>
            <w:r w:rsidR="00486078">
              <w:rPr>
                <w:noProof/>
                <w:webHidden/>
              </w:rPr>
              <w:fldChar w:fldCharType="begin"/>
            </w:r>
            <w:r w:rsidR="00486078">
              <w:rPr>
                <w:noProof/>
                <w:webHidden/>
              </w:rPr>
              <w:instrText xml:space="preserve"> PAGEREF _Toc399102609 \h </w:instrText>
            </w:r>
            <w:r w:rsidR="00486078">
              <w:rPr>
                <w:noProof/>
                <w:webHidden/>
              </w:rPr>
            </w:r>
            <w:r w:rsidR="00486078">
              <w:rPr>
                <w:noProof/>
                <w:webHidden/>
              </w:rPr>
              <w:fldChar w:fldCharType="separate"/>
            </w:r>
            <w:r w:rsidR="00486078">
              <w:rPr>
                <w:noProof/>
                <w:webHidden/>
              </w:rPr>
              <w:t>16</w:t>
            </w:r>
            <w:r w:rsidR="00486078">
              <w:rPr>
                <w:noProof/>
                <w:webHidden/>
              </w:rPr>
              <w:fldChar w:fldCharType="end"/>
            </w:r>
          </w:hyperlink>
        </w:p>
        <w:p w:rsidR="00486078" w:rsidRDefault="00162AA7">
          <w:pPr>
            <w:pStyle w:val="TOC3"/>
            <w:tabs>
              <w:tab w:val="right" w:leader="dot" w:pos="9590"/>
            </w:tabs>
            <w:rPr>
              <w:rFonts w:eastAsiaTheme="minorEastAsia"/>
              <w:noProof/>
            </w:rPr>
          </w:pPr>
          <w:hyperlink w:anchor="_Toc399102610" w:history="1">
            <w:r w:rsidR="00486078" w:rsidRPr="00666DAF">
              <w:rPr>
                <w:rStyle w:val="Hyperlink"/>
                <w:noProof/>
              </w:rPr>
              <w:t>Conterminous US Tile</w:t>
            </w:r>
            <w:r w:rsidR="00486078">
              <w:rPr>
                <w:noProof/>
                <w:webHidden/>
              </w:rPr>
              <w:tab/>
            </w:r>
            <w:r w:rsidR="00486078">
              <w:rPr>
                <w:noProof/>
                <w:webHidden/>
              </w:rPr>
              <w:fldChar w:fldCharType="begin"/>
            </w:r>
            <w:r w:rsidR="00486078">
              <w:rPr>
                <w:noProof/>
                <w:webHidden/>
              </w:rPr>
              <w:instrText xml:space="preserve"> PAGEREF _Toc399102610 \h </w:instrText>
            </w:r>
            <w:r w:rsidR="00486078">
              <w:rPr>
                <w:noProof/>
                <w:webHidden/>
              </w:rPr>
            </w:r>
            <w:r w:rsidR="00486078">
              <w:rPr>
                <w:noProof/>
                <w:webHidden/>
              </w:rPr>
              <w:fldChar w:fldCharType="separate"/>
            </w:r>
            <w:r w:rsidR="00486078">
              <w:rPr>
                <w:noProof/>
                <w:webHidden/>
              </w:rPr>
              <w:t>16</w:t>
            </w:r>
            <w:r w:rsidR="00486078">
              <w:rPr>
                <w:noProof/>
                <w:webHidden/>
              </w:rPr>
              <w:fldChar w:fldCharType="end"/>
            </w:r>
          </w:hyperlink>
        </w:p>
        <w:p w:rsidR="00486078" w:rsidRDefault="00162AA7">
          <w:pPr>
            <w:pStyle w:val="TOC3"/>
            <w:tabs>
              <w:tab w:val="right" w:leader="dot" w:pos="9590"/>
            </w:tabs>
            <w:rPr>
              <w:rFonts w:eastAsiaTheme="minorEastAsia"/>
              <w:noProof/>
            </w:rPr>
          </w:pPr>
          <w:hyperlink w:anchor="_Toc399102611" w:history="1">
            <w:r w:rsidR="00486078" w:rsidRPr="00666DAF">
              <w:rPr>
                <w:rStyle w:val="Hyperlink"/>
                <w:noProof/>
              </w:rPr>
              <w:t>National Collection of Tiles</w:t>
            </w:r>
            <w:r w:rsidR="00486078">
              <w:rPr>
                <w:noProof/>
                <w:webHidden/>
              </w:rPr>
              <w:tab/>
            </w:r>
            <w:r w:rsidR="00486078">
              <w:rPr>
                <w:noProof/>
                <w:webHidden/>
              </w:rPr>
              <w:fldChar w:fldCharType="begin"/>
            </w:r>
            <w:r w:rsidR="00486078">
              <w:rPr>
                <w:noProof/>
                <w:webHidden/>
              </w:rPr>
              <w:instrText xml:space="preserve"> PAGEREF _Toc399102611 \h </w:instrText>
            </w:r>
            <w:r w:rsidR="00486078">
              <w:rPr>
                <w:noProof/>
                <w:webHidden/>
              </w:rPr>
            </w:r>
            <w:r w:rsidR="00486078">
              <w:rPr>
                <w:noProof/>
                <w:webHidden/>
              </w:rPr>
              <w:fldChar w:fldCharType="separate"/>
            </w:r>
            <w:r w:rsidR="00486078">
              <w:rPr>
                <w:noProof/>
                <w:webHidden/>
              </w:rPr>
              <w:t>16</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612" w:history="1">
            <w:r w:rsidR="00486078" w:rsidRPr="00666DAF">
              <w:rPr>
                <w:rStyle w:val="Hyperlink"/>
                <w:noProof/>
              </w:rPr>
              <w:t>The Citation for the National Value Added Look Up (valu) Table Database</w:t>
            </w:r>
            <w:r w:rsidR="00486078">
              <w:rPr>
                <w:noProof/>
                <w:webHidden/>
              </w:rPr>
              <w:tab/>
            </w:r>
            <w:r w:rsidR="00486078">
              <w:rPr>
                <w:noProof/>
                <w:webHidden/>
              </w:rPr>
              <w:fldChar w:fldCharType="begin"/>
            </w:r>
            <w:r w:rsidR="00486078">
              <w:rPr>
                <w:noProof/>
                <w:webHidden/>
              </w:rPr>
              <w:instrText xml:space="preserve"> PAGEREF _Toc399102612 \h </w:instrText>
            </w:r>
            <w:r w:rsidR="00486078">
              <w:rPr>
                <w:noProof/>
                <w:webHidden/>
              </w:rPr>
            </w:r>
            <w:r w:rsidR="00486078">
              <w:rPr>
                <w:noProof/>
                <w:webHidden/>
              </w:rPr>
              <w:fldChar w:fldCharType="separate"/>
            </w:r>
            <w:r w:rsidR="00486078">
              <w:rPr>
                <w:noProof/>
                <w:webHidden/>
              </w:rPr>
              <w:t>16</w:t>
            </w:r>
            <w:r w:rsidR="00486078">
              <w:rPr>
                <w:noProof/>
                <w:webHidden/>
              </w:rPr>
              <w:fldChar w:fldCharType="end"/>
            </w:r>
          </w:hyperlink>
        </w:p>
        <w:p w:rsidR="00486078" w:rsidRDefault="00162AA7">
          <w:pPr>
            <w:pStyle w:val="TOC2"/>
            <w:tabs>
              <w:tab w:val="right" w:leader="dot" w:pos="9590"/>
            </w:tabs>
            <w:rPr>
              <w:rFonts w:eastAsiaTheme="minorEastAsia"/>
              <w:noProof/>
            </w:rPr>
          </w:pPr>
          <w:hyperlink w:anchor="_Toc399102613" w:history="1">
            <w:r w:rsidR="00486078" w:rsidRPr="00666DAF">
              <w:rPr>
                <w:rStyle w:val="Hyperlink"/>
                <w:noProof/>
              </w:rPr>
              <w:t>Citation Examples</w:t>
            </w:r>
            <w:r w:rsidR="00486078">
              <w:rPr>
                <w:noProof/>
                <w:webHidden/>
              </w:rPr>
              <w:tab/>
            </w:r>
            <w:r w:rsidR="00486078">
              <w:rPr>
                <w:noProof/>
                <w:webHidden/>
              </w:rPr>
              <w:fldChar w:fldCharType="begin"/>
            </w:r>
            <w:r w:rsidR="00486078">
              <w:rPr>
                <w:noProof/>
                <w:webHidden/>
              </w:rPr>
              <w:instrText xml:space="preserve"> PAGEREF _Toc399102613 \h </w:instrText>
            </w:r>
            <w:r w:rsidR="00486078">
              <w:rPr>
                <w:noProof/>
                <w:webHidden/>
              </w:rPr>
            </w:r>
            <w:r w:rsidR="00486078">
              <w:rPr>
                <w:noProof/>
                <w:webHidden/>
              </w:rPr>
              <w:fldChar w:fldCharType="separate"/>
            </w:r>
            <w:r w:rsidR="00486078">
              <w:rPr>
                <w:noProof/>
                <w:webHidden/>
              </w:rPr>
              <w:t>17</w:t>
            </w:r>
            <w:r w:rsidR="00486078">
              <w:rPr>
                <w:noProof/>
                <w:webHidden/>
              </w:rPr>
              <w:fldChar w:fldCharType="end"/>
            </w:r>
          </w:hyperlink>
        </w:p>
        <w:p w:rsidR="00486078" w:rsidRDefault="00162AA7">
          <w:pPr>
            <w:pStyle w:val="TOC3"/>
            <w:tabs>
              <w:tab w:val="right" w:leader="dot" w:pos="9590"/>
            </w:tabs>
            <w:rPr>
              <w:rFonts w:eastAsiaTheme="minorEastAsia"/>
              <w:noProof/>
            </w:rPr>
          </w:pPr>
          <w:hyperlink w:anchor="_Toc399102614" w:history="1">
            <w:r w:rsidR="00486078" w:rsidRPr="00666DAF">
              <w:rPr>
                <w:rStyle w:val="Hyperlink"/>
                <w:noProof/>
              </w:rPr>
              <w:t>State Tile</w:t>
            </w:r>
            <w:r w:rsidR="00486078">
              <w:rPr>
                <w:noProof/>
                <w:webHidden/>
              </w:rPr>
              <w:tab/>
            </w:r>
            <w:r w:rsidR="00486078">
              <w:rPr>
                <w:noProof/>
                <w:webHidden/>
              </w:rPr>
              <w:fldChar w:fldCharType="begin"/>
            </w:r>
            <w:r w:rsidR="00486078">
              <w:rPr>
                <w:noProof/>
                <w:webHidden/>
              </w:rPr>
              <w:instrText xml:space="preserve"> PAGEREF _Toc399102614 \h </w:instrText>
            </w:r>
            <w:r w:rsidR="00486078">
              <w:rPr>
                <w:noProof/>
                <w:webHidden/>
              </w:rPr>
            </w:r>
            <w:r w:rsidR="00486078">
              <w:rPr>
                <w:noProof/>
                <w:webHidden/>
              </w:rPr>
              <w:fldChar w:fldCharType="separate"/>
            </w:r>
            <w:r w:rsidR="00486078">
              <w:rPr>
                <w:noProof/>
                <w:webHidden/>
              </w:rPr>
              <w:t>17</w:t>
            </w:r>
            <w:r w:rsidR="00486078">
              <w:rPr>
                <w:noProof/>
                <w:webHidden/>
              </w:rPr>
              <w:fldChar w:fldCharType="end"/>
            </w:r>
          </w:hyperlink>
        </w:p>
        <w:p w:rsidR="00486078" w:rsidRDefault="00162AA7">
          <w:pPr>
            <w:pStyle w:val="TOC3"/>
            <w:tabs>
              <w:tab w:val="right" w:leader="dot" w:pos="9590"/>
            </w:tabs>
            <w:rPr>
              <w:rFonts w:eastAsiaTheme="minorEastAsia"/>
              <w:noProof/>
            </w:rPr>
          </w:pPr>
          <w:hyperlink w:anchor="_Toc399102615" w:history="1">
            <w:r w:rsidR="00486078" w:rsidRPr="00666DAF">
              <w:rPr>
                <w:rStyle w:val="Hyperlink"/>
                <w:noProof/>
              </w:rPr>
              <w:t>Conterminous US Tile</w:t>
            </w:r>
            <w:r w:rsidR="00486078">
              <w:rPr>
                <w:noProof/>
                <w:webHidden/>
              </w:rPr>
              <w:tab/>
            </w:r>
            <w:r w:rsidR="00486078">
              <w:rPr>
                <w:noProof/>
                <w:webHidden/>
              </w:rPr>
              <w:fldChar w:fldCharType="begin"/>
            </w:r>
            <w:r w:rsidR="00486078">
              <w:rPr>
                <w:noProof/>
                <w:webHidden/>
              </w:rPr>
              <w:instrText xml:space="preserve"> PAGEREF _Toc399102615 \h </w:instrText>
            </w:r>
            <w:r w:rsidR="00486078">
              <w:rPr>
                <w:noProof/>
                <w:webHidden/>
              </w:rPr>
            </w:r>
            <w:r w:rsidR="00486078">
              <w:rPr>
                <w:noProof/>
                <w:webHidden/>
              </w:rPr>
              <w:fldChar w:fldCharType="separate"/>
            </w:r>
            <w:r w:rsidR="00486078">
              <w:rPr>
                <w:noProof/>
                <w:webHidden/>
              </w:rPr>
              <w:t>17</w:t>
            </w:r>
            <w:r w:rsidR="00486078">
              <w:rPr>
                <w:noProof/>
                <w:webHidden/>
              </w:rPr>
              <w:fldChar w:fldCharType="end"/>
            </w:r>
          </w:hyperlink>
        </w:p>
        <w:p w:rsidR="00486078" w:rsidRDefault="00162AA7">
          <w:pPr>
            <w:pStyle w:val="TOC3"/>
            <w:tabs>
              <w:tab w:val="right" w:leader="dot" w:pos="9590"/>
            </w:tabs>
            <w:rPr>
              <w:rFonts w:eastAsiaTheme="minorEastAsia"/>
              <w:noProof/>
            </w:rPr>
          </w:pPr>
          <w:hyperlink w:anchor="_Toc399102616" w:history="1">
            <w:r w:rsidR="00486078" w:rsidRPr="00666DAF">
              <w:rPr>
                <w:rStyle w:val="Hyperlink"/>
                <w:noProof/>
              </w:rPr>
              <w:t>National Collection of Tiles</w:t>
            </w:r>
            <w:r w:rsidR="00486078">
              <w:rPr>
                <w:noProof/>
                <w:webHidden/>
              </w:rPr>
              <w:tab/>
            </w:r>
            <w:r w:rsidR="00486078">
              <w:rPr>
                <w:noProof/>
                <w:webHidden/>
              </w:rPr>
              <w:fldChar w:fldCharType="begin"/>
            </w:r>
            <w:r w:rsidR="00486078">
              <w:rPr>
                <w:noProof/>
                <w:webHidden/>
              </w:rPr>
              <w:instrText xml:space="preserve"> PAGEREF _Toc399102616 \h </w:instrText>
            </w:r>
            <w:r w:rsidR="00486078">
              <w:rPr>
                <w:noProof/>
                <w:webHidden/>
              </w:rPr>
            </w:r>
            <w:r w:rsidR="00486078">
              <w:rPr>
                <w:noProof/>
                <w:webHidden/>
              </w:rPr>
              <w:fldChar w:fldCharType="separate"/>
            </w:r>
            <w:r w:rsidR="00486078">
              <w:rPr>
                <w:noProof/>
                <w:webHidden/>
              </w:rPr>
              <w:t>17</w:t>
            </w:r>
            <w:r w:rsidR="00486078">
              <w:rPr>
                <w:noProof/>
                <w:webHidden/>
              </w:rPr>
              <w:fldChar w:fldCharType="end"/>
            </w:r>
          </w:hyperlink>
        </w:p>
        <w:p w:rsidR="00486078" w:rsidRDefault="00162AA7">
          <w:pPr>
            <w:pStyle w:val="TOC3"/>
            <w:tabs>
              <w:tab w:val="right" w:leader="dot" w:pos="9590"/>
            </w:tabs>
            <w:rPr>
              <w:rFonts w:eastAsiaTheme="minorEastAsia"/>
              <w:noProof/>
            </w:rPr>
          </w:pPr>
          <w:hyperlink w:anchor="_Toc399102617" w:history="1">
            <w:r w:rsidR="00486078" w:rsidRPr="00666DAF">
              <w:rPr>
                <w:rStyle w:val="Hyperlink"/>
                <w:noProof/>
              </w:rPr>
              <w:t>National Value Added Look Up (valu) Table Database</w:t>
            </w:r>
            <w:r w:rsidR="00486078">
              <w:rPr>
                <w:noProof/>
                <w:webHidden/>
              </w:rPr>
              <w:tab/>
            </w:r>
            <w:r w:rsidR="00486078">
              <w:rPr>
                <w:noProof/>
                <w:webHidden/>
              </w:rPr>
              <w:fldChar w:fldCharType="begin"/>
            </w:r>
            <w:r w:rsidR="00486078">
              <w:rPr>
                <w:noProof/>
                <w:webHidden/>
              </w:rPr>
              <w:instrText xml:space="preserve"> PAGEREF _Toc399102617 \h </w:instrText>
            </w:r>
            <w:r w:rsidR="00486078">
              <w:rPr>
                <w:noProof/>
                <w:webHidden/>
              </w:rPr>
            </w:r>
            <w:r w:rsidR="00486078">
              <w:rPr>
                <w:noProof/>
                <w:webHidden/>
              </w:rPr>
              <w:fldChar w:fldCharType="separate"/>
            </w:r>
            <w:r w:rsidR="00486078">
              <w:rPr>
                <w:noProof/>
                <w:webHidden/>
              </w:rPr>
              <w:t>17</w:t>
            </w:r>
            <w:r w:rsidR="00486078">
              <w:rPr>
                <w:noProof/>
                <w:webHidden/>
              </w:rPr>
              <w:fldChar w:fldCharType="end"/>
            </w:r>
          </w:hyperlink>
        </w:p>
        <w:p w:rsidR="00486078" w:rsidRDefault="00162AA7">
          <w:pPr>
            <w:pStyle w:val="TOC1"/>
            <w:tabs>
              <w:tab w:val="right" w:leader="dot" w:pos="9590"/>
            </w:tabs>
            <w:rPr>
              <w:rFonts w:asciiTheme="minorHAnsi" w:eastAsiaTheme="minorEastAsia" w:hAnsiTheme="minorHAnsi" w:cstheme="minorBidi"/>
              <w:noProof/>
              <w:sz w:val="22"/>
              <w:szCs w:val="22"/>
            </w:rPr>
          </w:pPr>
          <w:hyperlink w:anchor="_Toc399102618" w:history="1">
            <w:r w:rsidR="00486078" w:rsidRPr="00666DAF">
              <w:rPr>
                <w:rStyle w:val="Hyperlink"/>
                <w:noProof/>
              </w:rPr>
              <w:t>Acronyms</w:t>
            </w:r>
            <w:r w:rsidR="00486078">
              <w:rPr>
                <w:noProof/>
                <w:webHidden/>
              </w:rPr>
              <w:tab/>
            </w:r>
            <w:r w:rsidR="00486078">
              <w:rPr>
                <w:noProof/>
                <w:webHidden/>
              </w:rPr>
              <w:fldChar w:fldCharType="begin"/>
            </w:r>
            <w:r w:rsidR="00486078">
              <w:rPr>
                <w:noProof/>
                <w:webHidden/>
              </w:rPr>
              <w:instrText xml:space="preserve"> PAGEREF _Toc399102618 \h </w:instrText>
            </w:r>
            <w:r w:rsidR="00486078">
              <w:rPr>
                <w:noProof/>
                <w:webHidden/>
              </w:rPr>
            </w:r>
            <w:r w:rsidR="00486078">
              <w:rPr>
                <w:noProof/>
                <w:webHidden/>
              </w:rPr>
              <w:fldChar w:fldCharType="separate"/>
            </w:r>
            <w:r w:rsidR="00486078">
              <w:rPr>
                <w:noProof/>
                <w:webHidden/>
              </w:rPr>
              <w:t>18</w:t>
            </w:r>
            <w:r w:rsidR="00486078">
              <w:rPr>
                <w:noProof/>
                <w:webHidden/>
              </w:rPr>
              <w:fldChar w:fldCharType="end"/>
            </w:r>
          </w:hyperlink>
        </w:p>
        <w:p w:rsidR="00486078" w:rsidRDefault="00162AA7">
          <w:pPr>
            <w:pStyle w:val="TOC1"/>
            <w:tabs>
              <w:tab w:val="right" w:leader="dot" w:pos="9590"/>
            </w:tabs>
            <w:rPr>
              <w:rFonts w:asciiTheme="minorHAnsi" w:eastAsiaTheme="minorEastAsia" w:hAnsiTheme="minorHAnsi" w:cstheme="minorBidi"/>
              <w:noProof/>
              <w:sz w:val="22"/>
              <w:szCs w:val="22"/>
            </w:rPr>
          </w:pPr>
          <w:hyperlink w:anchor="_Toc399102619" w:history="1">
            <w:r w:rsidR="00486078" w:rsidRPr="00666DAF">
              <w:rPr>
                <w:rStyle w:val="Hyperlink"/>
                <w:noProof/>
              </w:rPr>
              <w:t>References</w:t>
            </w:r>
            <w:r w:rsidR="00486078">
              <w:rPr>
                <w:noProof/>
                <w:webHidden/>
              </w:rPr>
              <w:tab/>
            </w:r>
            <w:r w:rsidR="00486078">
              <w:rPr>
                <w:noProof/>
                <w:webHidden/>
              </w:rPr>
              <w:fldChar w:fldCharType="begin"/>
            </w:r>
            <w:r w:rsidR="00486078">
              <w:rPr>
                <w:noProof/>
                <w:webHidden/>
              </w:rPr>
              <w:instrText xml:space="preserve"> PAGEREF _Toc399102619 \h </w:instrText>
            </w:r>
            <w:r w:rsidR="00486078">
              <w:rPr>
                <w:noProof/>
                <w:webHidden/>
              </w:rPr>
            </w:r>
            <w:r w:rsidR="00486078">
              <w:rPr>
                <w:noProof/>
                <w:webHidden/>
              </w:rPr>
              <w:fldChar w:fldCharType="separate"/>
            </w:r>
            <w:r w:rsidR="00486078">
              <w:rPr>
                <w:noProof/>
                <w:webHidden/>
              </w:rPr>
              <w:t>18</w:t>
            </w:r>
            <w:r w:rsidR="00486078">
              <w:rPr>
                <w:noProof/>
                <w:webHidden/>
              </w:rPr>
              <w:fldChar w:fldCharType="end"/>
            </w:r>
          </w:hyperlink>
        </w:p>
        <w:p w:rsidR="00780EA2" w:rsidRDefault="00780EA2">
          <w:r>
            <w:rPr>
              <w:b/>
              <w:bCs/>
              <w:noProof/>
            </w:rPr>
            <w:fldChar w:fldCharType="end"/>
          </w:r>
        </w:p>
      </w:sdtContent>
    </w:sdt>
    <w:p w:rsidR="00C05853" w:rsidRPr="00C05853" w:rsidRDefault="00C05853" w:rsidP="00C05853">
      <w:pPr>
        <w:pStyle w:val="NoSpacing"/>
      </w:pPr>
      <w:r>
        <w:br w:type="page"/>
      </w:r>
    </w:p>
    <w:p w:rsidR="008E5FF1" w:rsidRPr="00BC0F20" w:rsidRDefault="00C05853" w:rsidP="00BC0F20">
      <w:pPr>
        <w:pStyle w:val="Heading1"/>
      </w:pPr>
      <w:bookmarkStart w:id="0" w:name="_Toc399102584"/>
      <w:r w:rsidRPr="00E37D98">
        <w:rPr>
          <w:highlight w:val="yellow"/>
        </w:rPr>
        <w:lastRenderedPageBreak/>
        <w:t>Introduction or Overview</w:t>
      </w:r>
      <w:bookmarkEnd w:id="0"/>
    </w:p>
    <w:p w:rsidR="00DE2766" w:rsidRPr="007A374C" w:rsidRDefault="00C05853" w:rsidP="007A374C">
      <w:pPr>
        <w:pStyle w:val="NoSpacing"/>
      </w:pPr>
      <w:r w:rsidRPr="007A374C">
        <w:t>The SSURGO Download Toolbox contains several Arc</w:t>
      </w:r>
      <w:r w:rsidR="00DE2766" w:rsidRPr="007A374C">
        <w:t>GIS</w:t>
      </w:r>
      <w:r w:rsidR="003B3A91">
        <w:t>™</w:t>
      </w:r>
      <w:r w:rsidRPr="007A374C">
        <w:t xml:space="preserve"> Tools to facilitate the management of official SSURGO data. Th</w:t>
      </w:r>
      <w:r w:rsidR="00DE2766" w:rsidRPr="007A374C">
        <w:t>e</w:t>
      </w:r>
      <w:r w:rsidRPr="007A374C">
        <w:t xml:space="preserve"> Toolbox requires</w:t>
      </w:r>
      <w:r w:rsidR="00DE2766" w:rsidRPr="007A374C">
        <w:t>:</w:t>
      </w:r>
    </w:p>
    <w:p w:rsidR="00DE2766" w:rsidRPr="007A374C" w:rsidRDefault="00C05853" w:rsidP="00467002">
      <w:pPr>
        <w:pStyle w:val="NoSpacing"/>
        <w:numPr>
          <w:ilvl w:val="0"/>
          <w:numId w:val="1"/>
        </w:numPr>
      </w:pPr>
      <w:r w:rsidRPr="007A374C">
        <w:t>ArcGIS</w:t>
      </w:r>
      <w:r w:rsidR="003B3A91">
        <w:t>™</w:t>
      </w:r>
      <w:r w:rsidRPr="007A374C">
        <w:t xml:space="preserve"> 10.1</w:t>
      </w:r>
    </w:p>
    <w:p w:rsidR="00DE2766" w:rsidRPr="007A374C" w:rsidRDefault="00C05853" w:rsidP="00467002">
      <w:pPr>
        <w:pStyle w:val="NoSpacing"/>
        <w:numPr>
          <w:ilvl w:val="0"/>
          <w:numId w:val="1"/>
        </w:numPr>
      </w:pPr>
      <w:r w:rsidRPr="007A374C">
        <w:t>Microsoft Access</w:t>
      </w:r>
    </w:p>
    <w:p w:rsidR="00DE2766" w:rsidRPr="007A374C" w:rsidRDefault="00C05853" w:rsidP="00467002">
      <w:pPr>
        <w:pStyle w:val="NoSpacing"/>
        <w:numPr>
          <w:ilvl w:val="0"/>
          <w:numId w:val="1"/>
        </w:numPr>
      </w:pPr>
      <w:r w:rsidRPr="007A374C">
        <w:t>Internet connection</w:t>
      </w:r>
    </w:p>
    <w:p w:rsidR="009B0C61" w:rsidRDefault="009B0C61" w:rsidP="007A374C">
      <w:pPr>
        <w:pStyle w:val="NoSpacing"/>
      </w:pPr>
    </w:p>
    <w:p w:rsidR="00C05853" w:rsidRPr="007A374C" w:rsidRDefault="009B0C61" w:rsidP="007A374C">
      <w:pPr>
        <w:pStyle w:val="NoSpacing"/>
      </w:pPr>
      <w:r>
        <w:t xml:space="preserve">Also, </w:t>
      </w:r>
      <w:r w:rsidR="00C05853" w:rsidRPr="007A374C">
        <w:t xml:space="preserve">SSURGO datasets for an entire state or region can require </w:t>
      </w:r>
      <w:r w:rsidR="00267977" w:rsidRPr="007A374C">
        <w:t xml:space="preserve">a </w:t>
      </w:r>
      <w:r w:rsidR="00C05853" w:rsidRPr="007A374C">
        <w:t>l</w:t>
      </w:r>
      <w:r w:rsidR="00267977" w:rsidRPr="007A374C">
        <w:t>arge amount</w:t>
      </w:r>
      <w:r w:rsidR="00C05853" w:rsidRPr="007A374C">
        <w:t xml:space="preserve"> of storage space and computer resources to process.</w:t>
      </w:r>
    </w:p>
    <w:p w:rsidR="007A374C" w:rsidRDefault="007A374C" w:rsidP="007A374C">
      <w:pPr>
        <w:pStyle w:val="NoSpacing"/>
      </w:pPr>
    </w:p>
    <w:p w:rsidR="007A374C" w:rsidRDefault="003F3E95" w:rsidP="007A374C">
      <w:pPr>
        <w:pStyle w:val="NoSpacing"/>
      </w:pPr>
      <w:r>
        <w:t xml:space="preserve">The SSURGO Download Toolbox tools </w:t>
      </w:r>
      <w:r w:rsidR="007A374C" w:rsidRPr="007A374C">
        <w:t>can be grouped into four</w:t>
      </w:r>
      <w:r w:rsidR="007A374C">
        <w:t xml:space="preserve"> functional areas:</w:t>
      </w:r>
    </w:p>
    <w:p w:rsidR="003F3E95" w:rsidRDefault="003F3E95" w:rsidP="007A374C">
      <w:pPr>
        <w:pStyle w:val="NoSpacing"/>
      </w:pPr>
    </w:p>
    <w:p w:rsidR="003F3E95" w:rsidRPr="007A374C" w:rsidRDefault="003F3E95" w:rsidP="007A374C">
      <w:pPr>
        <w:pStyle w:val="NoSpacing"/>
      </w:pPr>
      <w:r>
        <w:rPr>
          <w:noProof/>
        </w:rPr>
        <w:drawing>
          <wp:anchor distT="0" distB="0" distL="114300" distR="114300" simplePos="0" relativeHeight="251658240" behindDoc="1" locked="0" layoutInCell="1" allowOverlap="1" wp14:anchorId="46B11B92" wp14:editId="137B8622">
            <wp:simplePos x="0" y="0"/>
            <wp:positionH relativeFrom="column">
              <wp:posOffset>1270</wp:posOffset>
            </wp:positionH>
            <wp:positionV relativeFrom="paragraph">
              <wp:posOffset>2540</wp:posOffset>
            </wp:positionV>
            <wp:extent cx="2694940" cy="2942590"/>
            <wp:effectExtent l="0" t="0" r="0" b="0"/>
            <wp:wrapTight wrapText="bothSides">
              <wp:wrapPolygon edited="0">
                <wp:start x="0" y="0"/>
                <wp:lineTo x="0" y="21395"/>
                <wp:lineTo x="21376" y="21395"/>
                <wp:lineTo x="213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box-Listing.png"/>
                    <pic:cNvPicPr/>
                  </pic:nvPicPr>
                  <pic:blipFill>
                    <a:blip r:embed="rId16">
                      <a:extLst>
                        <a:ext uri="{28A0092B-C50C-407E-A947-70E740481C1C}">
                          <a14:useLocalDpi xmlns:a14="http://schemas.microsoft.com/office/drawing/2010/main" val="0"/>
                        </a:ext>
                      </a:extLst>
                    </a:blip>
                    <a:stretch>
                      <a:fillRect/>
                    </a:stretch>
                  </pic:blipFill>
                  <pic:spPr>
                    <a:xfrm>
                      <a:off x="0" y="0"/>
                      <a:ext cx="2694940" cy="2942590"/>
                    </a:xfrm>
                    <a:prstGeom prst="rect">
                      <a:avLst/>
                    </a:prstGeom>
                  </pic:spPr>
                </pic:pic>
              </a:graphicData>
            </a:graphic>
          </wp:anchor>
        </w:drawing>
      </w:r>
    </w:p>
    <w:p w:rsidR="007A374C" w:rsidRPr="007A374C" w:rsidRDefault="007A374C" w:rsidP="00467002">
      <w:pPr>
        <w:pStyle w:val="NoSpacing"/>
        <w:numPr>
          <w:ilvl w:val="0"/>
          <w:numId w:val="2"/>
        </w:numPr>
      </w:pPr>
      <w:r w:rsidRPr="007A374C">
        <w:t>Downloading SSURGO from Web Soil Survey.</w:t>
      </w:r>
    </w:p>
    <w:p w:rsidR="007A374C" w:rsidRPr="007A374C" w:rsidRDefault="007A374C" w:rsidP="00467002">
      <w:pPr>
        <w:pStyle w:val="NoSpacing"/>
        <w:numPr>
          <w:ilvl w:val="0"/>
          <w:numId w:val="2"/>
        </w:numPr>
      </w:pPr>
      <w:r w:rsidRPr="007A374C">
        <w:t xml:space="preserve">Merge attribute or spatial data from the downloaded data into </w:t>
      </w:r>
      <w:r w:rsidR="00316582" w:rsidRPr="007A374C">
        <w:t xml:space="preserve">statewide or </w:t>
      </w:r>
      <w:r w:rsidRPr="007A374C">
        <w:t xml:space="preserve">regional </w:t>
      </w:r>
      <w:ins w:id="1" w:author="Peaslee, Steve - NRCS, Lincoln, NE" w:date="2014-10-01T09:03:00Z">
        <w:r w:rsidR="001428FE">
          <w:t xml:space="preserve">SSURGO </w:t>
        </w:r>
      </w:ins>
      <w:r w:rsidRPr="007A374C">
        <w:t>datasets.</w:t>
      </w:r>
    </w:p>
    <w:p w:rsidR="002C43DE" w:rsidRPr="007A374C" w:rsidRDefault="002C43DE" w:rsidP="00467002">
      <w:pPr>
        <w:pStyle w:val="NoSpacing"/>
        <w:numPr>
          <w:ilvl w:val="0"/>
          <w:numId w:val="2"/>
        </w:numPr>
      </w:pPr>
      <w:r w:rsidRPr="007A374C">
        <w:t>Create gSSURGO which is similar to SSURGO</w:t>
      </w:r>
      <w:r>
        <w:t>,</w:t>
      </w:r>
      <w:r w:rsidRPr="007A374C">
        <w:t xml:space="preserve"> but in an ESRI file geodatabase format.</w:t>
      </w:r>
    </w:p>
    <w:p w:rsidR="007A374C" w:rsidRPr="007A374C" w:rsidRDefault="007A374C" w:rsidP="00467002">
      <w:pPr>
        <w:pStyle w:val="NoSpacing"/>
        <w:numPr>
          <w:ilvl w:val="0"/>
          <w:numId w:val="2"/>
        </w:numPr>
      </w:pPr>
      <w:r w:rsidRPr="007A374C">
        <w:t xml:space="preserve">The ‘Project SSURGO </w:t>
      </w:r>
      <w:proofErr w:type="spellStart"/>
      <w:r w:rsidRPr="007A374C">
        <w:t>Datasets’</w:t>
      </w:r>
      <w:proofErr w:type="spellEnd"/>
      <w:r w:rsidRPr="007A374C">
        <w:t xml:space="preserve"> tool allows the user to convert the original SSURGO downloads </w:t>
      </w:r>
      <w:r w:rsidR="00316582">
        <w:t xml:space="preserve">from </w:t>
      </w:r>
      <w:r w:rsidRPr="007A374C">
        <w:t>GCS WGS 1984 to</w:t>
      </w:r>
      <w:del w:id="2" w:author="Peaslee, Steve - NRCS, Lincoln, NE" w:date="2014-10-01T09:03:00Z">
        <w:r w:rsidRPr="007A374C" w:rsidDel="001428FE">
          <w:delText xml:space="preserve"> a</w:delText>
        </w:r>
      </w:del>
      <w:r w:rsidRPr="007A374C">
        <w:t xml:space="preserve"> new </w:t>
      </w:r>
      <w:r w:rsidR="002C43DE">
        <w:t>data</w:t>
      </w:r>
      <w:r w:rsidRPr="007A374C">
        <w:t>set</w:t>
      </w:r>
      <w:ins w:id="3" w:author="Peaslee, Steve - NRCS, Lincoln, NE" w:date="2014-10-01T09:03:00Z">
        <w:r w:rsidR="001428FE">
          <w:t>s</w:t>
        </w:r>
      </w:ins>
      <w:r w:rsidRPr="007A374C">
        <w:t xml:space="preserve"> with a specified projected coordinate system.</w:t>
      </w:r>
    </w:p>
    <w:p w:rsidR="007A374C" w:rsidRDefault="007A374C" w:rsidP="007A374C">
      <w:pPr>
        <w:pStyle w:val="NoSpacing"/>
      </w:pPr>
    </w:p>
    <w:p w:rsidR="002C43DE" w:rsidRDefault="002C43DE" w:rsidP="002C43DE">
      <w:pPr>
        <w:pStyle w:val="NoSpacing"/>
      </w:pPr>
    </w:p>
    <w:p w:rsidR="002C43DE" w:rsidRDefault="002C43DE" w:rsidP="002C43DE">
      <w:pPr>
        <w:pStyle w:val="NoSpacing"/>
      </w:pPr>
    </w:p>
    <w:p w:rsidR="00B04BB9" w:rsidRDefault="00B04BB9">
      <w:r>
        <w:br w:type="page"/>
      </w:r>
    </w:p>
    <w:p w:rsidR="00B04BB9" w:rsidRDefault="00B04BB9" w:rsidP="002C43DE">
      <w:pPr>
        <w:pStyle w:val="NoSpacing"/>
      </w:pPr>
    </w:p>
    <w:p w:rsidR="00BE5412" w:rsidRPr="00BC0F20" w:rsidRDefault="00BE5412" w:rsidP="00BC0F20">
      <w:pPr>
        <w:pStyle w:val="Heading2"/>
      </w:pPr>
      <w:bookmarkStart w:id="4" w:name="_Toc399102585"/>
      <w:r w:rsidRPr="00BC0F20">
        <w:t>Download Tools</w:t>
      </w:r>
      <w:bookmarkEnd w:id="4"/>
    </w:p>
    <w:p w:rsidR="00B04BB9" w:rsidRDefault="00B04BB9" w:rsidP="00B04BB9">
      <w:pPr>
        <w:pStyle w:val="NoSpacing"/>
      </w:pPr>
      <w:r>
        <w:rPr>
          <w:noProof/>
        </w:rPr>
        <w:drawing>
          <wp:anchor distT="0" distB="0" distL="114300" distR="114300" simplePos="0" relativeHeight="251659264" behindDoc="0" locked="0" layoutInCell="1" allowOverlap="1" wp14:anchorId="26199D10" wp14:editId="3FAB2A61">
            <wp:simplePos x="0" y="0"/>
            <wp:positionH relativeFrom="margin">
              <wp:align>left</wp:align>
            </wp:positionH>
            <wp:positionV relativeFrom="paragraph">
              <wp:posOffset>28575</wp:posOffset>
            </wp:positionV>
            <wp:extent cx="2694940" cy="29425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olbox-Download.png"/>
                    <pic:cNvPicPr/>
                  </pic:nvPicPr>
                  <pic:blipFill>
                    <a:blip r:embed="rId17">
                      <a:extLst>
                        <a:ext uri="{28A0092B-C50C-407E-A947-70E740481C1C}">
                          <a14:useLocalDpi xmlns:a14="http://schemas.microsoft.com/office/drawing/2010/main" val="0"/>
                        </a:ext>
                      </a:extLst>
                    </a:blip>
                    <a:stretch>
                      <a:fillRect/>
                    </a:stretch>
                  </pic:blipFill>
                  <pic:spPr>
                    <a:xfrm>
                      <a:off x="0" y="0"/>
                      <a:ext cx="2694940" cy="2942590"/>
                    </a:xfrm>
                    <a:prstGeom prst="rect">
                      <a:avLst/>
                    </a:prstGeom>
                  </pic:spPr>
                </pic:pic>
              </a:graphicData>
            </a:graphic>
          </wp:anchor>
        </w:drawing>
      </w:r>
    </w:p>
    <w:p w:rsidR="00B04BB9" w:rsidRDefault="00B04BB9" w:rsidP="00B04BB9">
      <w:pPr>
        <w:pStyle w:val="NoSpacing"/>
      </w:pPr>
    </w:p>
    <w:p w:rsidR="00B04BB9" w:rsidRDefault="00B04BB9" w:rsidP="00B04BB9">
      <w:pPr>
        <w:pStyle w:val="NoSpacing"/>
      </w:pPr>
    </w:p>
    <w:p w:rsidR="00B04BB9" w:rsidRDefault="00B04BB9" w:rsidP="00B04BB9">
      <w:pPr>
        <w:pStyle w:val="NoSpacing"/>
      </w:pPr>
    </w:p>
    <w:p w:rsidR="00B04BB9" w:rsidRDefault="00B04BB9" w:rsidP="00B04BB9">
      <w:pPr>
        <w:pStyle w:val="NoSpacing"/>
      </w:pPr>
    </w:p>
    <w:p w:rsidR="007A0CFA" w:rsidRDefault="00DA5321" w:rsidP="00B04BB9">
      <w:pPr>
        <w:pStyle w:val="NoSpacing"/>
      </w:pPr>
      <w:r>
        <w:t>The purpose of the three</w:t>
      </w:r>
      <w:r w:rsidRPr="0065073F">
        <w:rPr>
          <w:b/>
        </w:rPr>
        <w:t xml:space="preserve"> ‘Download’</w:t>
      </w:r>
      <w:r>
        <w:t xml:space="preserve"> tools </w:t>
      </w:r>
      <w:r w:rsidR="0098445B">
        <w:t>are</w:t>
      </w:r>
      <w:r>
        <w:t xml:space="preserve"> to easily download large numbers of SSURGO datasets from </w:t>
      </w:r>
      <w:r w:rsidR="00F36339">
        <w:t xml:space="preserve">the </w:t>
      </w:r>
      <w:r>
        <w:t xml:space="preserve">Web Soil Survey and automatically populate the </w:t>
      </w:r>
      <w:r w:rsidR="00F36339">
        <w:t xml:space="preserve">Microsoft Access template </w:t>
      </w:r>
      <w:r>
        <w:t>database.</w:t>
      </w:r>
      <w:r w:rsidR="007A0CFA">
        <w:t xml:space="preserve">  </w:t>
      </w:r>
      <w:r>
        <w:t xml:space="preserve">The user can choose to download </w:t>
      </w:r>
      <w:r w:rsidR="00F36339">
        <w:t xml:space="preserve">the </w:t>
      </w:r>
      <w:r>
        <w:t xml:space="preserve">surveys by </w:t>
      </w:r>
      <w:proofErr w:type="spellStart"/>
      <w:r>
        <w:t>A</w:t>
      </w:r>
      <w:r w:rsidR="00F36339">
        <w:t>reasymbol</w:t>
      </w:r>
      <w:proofErr w:type="spellEnd"/>
      <w:r>
        <w:t xml:space="preserve">, </w:t>
      </w:r>
      <w:r w:rsidR="00F36339">
        <w:t>by Map, or Survey Name</w:t>
      </w:r>
      <w:r>
        <w:t>.</w:t>
      </w:r>
    </w:p>
    <w:p w:rsidR="007A0CFA" w:rsidRDefault="007A0CFA" w:rsidP="00B04BB9">
      <w:pPr>
        <w:pStyle w:val="NoSpacing"/>
      </w:pPr>
    </w:p>
    <w:p w:rsidR="00B04BB9" w:rsidRDefault="00B04BB9" w:rsidP="00B04BB9">
      <w:pPr>
        <w:pStyle w:val="NoSpacing"/>
      </w:pPr>
    </w:p>
    <w:p w:rsidR="00B04BB9" w:rsidRDefault="00B04BB9" w:rsidP="00B04BB9">
      <w:pPr>
        <w:pStyle w:val="NoSpacing"/>
      </w:pPr>
    </w:p>
    <w:p w:rsidR="00B04BB9" w:rsidRDefault="00B04BB9" w:rsidP="00B04BB9">
      <w:pPr>
        <w:pStyle w:val="NoSpacing"/>
      </w:pPr>
    </w:p>
    <w:p w:rsidR="00B04BB9" w:rsidRDefault="00B04BB9" w:rsidP="00B04BB9">
      <w:pPr>
        <w:pStyle w:val="NoSpacing"/>
      </w:pPr>
    </w:p>
    <w:p w:rsidR="00B04BB9" w:rsidRDefault="00B04BB9" w:rsidP="00B04BB9">
      <w:pPr>
        <w:pStyle w:val="NoSpacing"/>
      </w:pPr>
    </w:p>
    <w:p w:rsidR="00DA5321" w:rsidRDefault="005A3545" w:rsidP="00B04BB9">
      <w:pPr>
        <w:pStyle w:val="NoSpacing"/>
      </w:pPr>
      <w:r>
        <w:t xml:space="preserve">The SSURGO Download tools are designed to download SSURGO without an included Template database.  </w:t>
      </w:r>
      <w:r w:rsidR="00DA5321">
        <w:t>In order for the tabular data to be automatically imported, a special SSURGO Template database</w:t>
      </w:r>
      <w:r>
        <w:t xml:space="preserve">, </w:t>
      </w:r>
      <w:r w:rsidRPr="00C26827">
        <w:rPr>
          <w:i/>
        </w:rPr>
        <w:t>s</w:t>
      </w:r>
      <w:r w:rsidR="00DA5321" w:rsidRPr="00C26827">
        <w:rPr>
          <w:i/>
        </w:rPr>
        <w:t>oildb_US_2003_BatchImport.mdb</w:t>
      </w:r>
      <w:r>
        <w:t>,</w:t>
      </w:r>
      <w:r w:rsidR="00DA5321">
        <w:t xml:space="preserve"> must be used. </w:t>
      </w:r>
      <w:r>
        <w:t xml:space="preserve"> </w:t>
      </w:r>
      <w:r w:rsidR="00DA5321">
        <w:t xml:space="preserve">This database is included with the SSURGO Download </w:t>
      </w:r>
      <w:r>
        <w:t>T</w:t>
      </w:r>
      <w:r w:rsidR="00DA5321">
        <w:t>ools.</w:t>
      </w:r>
    </w:p>
    <w:p w:rsidR="005A3545" w:rsidRDefault="005A3545" w:rsidP="005A3545">
      <w:pPr>
        <w:pStyle w:val="NoSpacing"/>
      </w:pPr>
    </w:p>
    <w:p w:rsidR="00DA5321" w:rsidRDefault="00DA5321" w:rsidP="005A3545">
      <w:pPr>
        <w:pStyle w:val="NoSpacing"/>
        <w:rPr>
          <w:rStyle w:val="Hyperlink"/>
        </w:rPr>
      </w:pPr>
      <w:r>
        <w:t xml:space="preserve">A Soil Survey Status Map layer is available </w:t>
      </w:r>
      <w:r w:rsidR="005A3545">
        <w:t xml:space="preserve">from the Web Soil Survey </w:t>
      </w:r>
      <w:r>
        <w:t xml:space="preserve">at the following URL: </w:t>
      </w:r>
      <w:hyperlink r:id="rId18" w:history="1">
        <w:r w:rsidRPr="000636AB">
          <w:rPr>
            <w:rStyle w:val="Hyperlink"/>
          </w:rPr>
          <w:t>http://websoilsurvey.sc.egov.usda.gov/DataAvailability/SoilDataAvailabilityShapefile.zip</w:t>
        </w:r>
      </w:hyperlink>
      <w:r w:rsidR="005A3545">
        <w:rPr>
          <w:rStyle w:val="Hyperlink"/>
        </w:rPr>
        <w:t>.</w:t>
      </w:r>
    </w:p>
    <w:p w:rsidR="005A3545" w:rsidRDefault="005A3545" w:rsidP="005A3545">
      <w:pPr>
        <w:pStyle w:val="NoSpacing"/>
      </w:pPr>
    </w:p>
    <w:p w:rsidR="00DA5321" w:rsidRDefault="00D57992" w:rsidP="00DA5321">
      <w:pPr>
        <w:pStyle w:val="NoSpacing"/>
      </w:pPr>
      <w:r>
        <w:t xml:space="preserve">The </w:t>
      </w:r>
      <w:r w:rsidR="00A76F54">
        <w:t>Web Soil Survey archives the SSURGO data using a URL similar to the following:</w:t>
      </w:r>
      <w:r w:rsidR="00A76F54" w:rsidRPr="00CD033F">
        <w:t xml:space="preserve"> </w:t>
      </w:r>
      <w:r w:rsidR="00A76F54">
        <w:t xml:space="preserve"> </w:t>
      </w:r>
      <w:hyperlink r:id="rId19" w:history="1">
        <w:r w:rsidR="00A76F54" w:rsidRPr="00F5494D">
          <w:rPr>
            <w:rStyle w:val="Hyperlink"/>
          </w:rPr>
          <w:t>http://websoilsurvey.sc.egov.usda.gov/DSD/Download/Cache/SSA/wss_SSA_AL001_[2011-07-25].zip</w:t>
        </w:r>
      </w:hyperlink>
      <w:r>
        <w:rPr>
          <w:rStyle w:val="Hyperlink"/>
        </w:rPr>
        <w:t xml:space="preserve">. </w:t>
      </w:r>
      <w:r w:rsidR="00A76F54">
        <w:rPr>
          <w:rStyle w:val="Hyperlink"/>
        </w:rPr>
        <w:t xml:space="preserve"> </w:t>
      </w:r>
      <w:r w:rsidR="00DA5321">
        <w:t>Each individual SSURGO download</w:t>
      </w:r>
      <w:r>
        <w:t xml:space="preserve"> will be saved</w:t>
      </w:r>
      <w:r w:rsidR="00DA5321">
        <w:t xml:space="preserve"> in a local folder named ‘soil_&lt;</w:t>
      </w:r>
      <w:proofErr w:type="spellStart"/>
      <w:r w:rsidR="00DA5321">
        <w:t>areasymbol</w:t>
      </w:r>
      <w:proofErr w:type="spellEnd"/>
      <w:r w:rsidR="00DA5321">
        <w:t>&gt;</w:t>
      </w:r>
      <w:r>
        <w:t>, e.g.,</w:t>
      </w:r>
      <w:r w:rsidR="00DA5321">
        <w:t xml:space="preserve"> ‘soil_</w:t>
      </w:r>
      <w:r>
        <w:t>de001</w:t>
      </w:r>
      <w:r w:rsidR="00DA5321">
        <w:t>’.</w:t>
      </w:r>
      <w:r>
        <w:t xml:space="preserve"> </w:t>
      </w:r>
      <w:r w:rsidR="00DA5321">
        <w:t xml:space="preserve"> E</w:t>
      </w:r>
      <w:r w:rsidR="00012F47">
        <w:t>very</w:t>
      </w:r>
      <w:r w:rsidR="00DA5321">
        <w:t xml:space="preserve"> complete dataset will have spatial and tabular folders. </w:t>
      </w:r>
      <w:r w:rsidR="00012F47">
        <w:t xml:space="preserve"> </w:t>
      </w:r>
      <w:r w:rsidR="00DA5321">
        <w:t xml:space="preserve">The spatial folder will contain the original GCS WGS 1984 shapefiles. </w:t>
      </w:r>
      <w:r w:rsidR="00012F47">
        <w:t xml:space="preserve"> </w:t>
      </w:r>
      <w:r w:rsidR="00DA5321">
        <w:t xml:space="preserve">The tabular folder will contain the </w:t>
      </w:r>
      <w:r w:rsidR="00012F47">
        <w:t xml:space="preserve">Microsoft </w:t>
      </w:r>
      <w:r w:rsidR="00DA5321">
        <w:t>Access Template database and text files.</w:t>
      </w:r>
    </w:p>
    <w:p w:rsidR="00DA5321" w:rsidRDefault="00DA5321" w:rsidP="00DA5321">
      <w:pPr>
        <w:pStyle w:val="NoSpacing"/>
      </w:pPr>
    </w:p>
    <w:p w:rsidR="00DA5321" w:rsidRDefault="00012F47" w:rsidP="00DA5321">
      <w:pPr>
        <w:pStyle w:val="NoSpacing"/>
      </w:pPr>
      <w:r w:rsidRPr="00012F47">
        <w:rPr>
          <w:b/>
        </w:rPr>
        <w:t>NOTE:</w:t>
      </w:r>
      <w:r>
        <w:t xml:space="preserve"> </w:t>
      </w:r>
      <w:r w:rsidR="00141061">
        <w:t xml:space="preserve"> the user must </w:t>
      </w:r>
      <w:r>
        <w:t>configure</w:t>
      </w:r>
      <w:r w:rsidR="00141061">
        <w:t xml:space="preserve"> the M</w:t>
      </w:r>
      <w:r>
        <w:t>icrosoft</w:t>
      </w:r>
      <w:r w:rsidR="00141061">
        <w:t xml:space="preserve"> Access Trust Center settings to recognize the download folder and all subfolders as trusted sites BEFORE running any of the download tools. </w:t>
      </w:r>
      <w:r w:rsidR="00A24A3F">
        <w:t xml:space="preserve"> </w:t>
      </w:r>
      <w:r w:rsidR="00141061" w:rsidRPr="00A24A3F">
        <w:rPr>
          <w:highlight w:val="yellow"/>
        </w:rPr>
        <w:t>If the download folder is located on a network drive or share, there is an additional option that must be set.</w:t>
      </w:r>
    </w:p>
    <w:p w:rsidR="00DA5321" w:rsidRPr="00BC0F20" w:rsidRDefault="00DA5321" w:rsidP="00BC0F20">
      <w:pPr>
        <w:pStyle w:val="Heading2"/>
      </w:pPr>
      <w:bookmarkStart w:id="5" w:name="_Toc372898994"/>
      <w:bookmarkStart w:id="6" w:name="_Toc399102586"/>
      <w:r w:rsidRPr="00BC0F20">
        <w:t>Merge Tools</w:t>
      </w:r>
      <w:bookmarkEnd w:id="5"/>
      <w:bookmarkEnd w:id="6"/>
    </w:p>
    <w:p w:rsidR="00A24A3F" w:rsidRDefault="00A24A3F" w:rsidP="00DA5321"/>
    <w:p w:rsidR="001F2C9E" w:rsidRDefault="001F2C9E" w:rsidP="001F2C9E">
      <w:pPr>
        <w:pStyle w:val="NoSpacing"/>
      </w:pPr>
      <w:r>
        <w:rPr>
          <w:noProof/>
        </w:rPr>
        <w:lastRenderedPageBreak/>
        <w:drawing>
          <wp:anchor distT="0" distB="0" distL="114300" distR="114300" simplePos="0" relativeHeight="251660288" behindDoc="0" locked="0" layoutInCell="1" allowOverlap="1">
            <wp:simplePos x="0" y="0"/>
            <wp:positionH relativeFrom="column">
              <wp:posOffset>1270</wp:posOffset>
            </wp:positionH>
            <wp:positionV relativeFrom="paragraph">
              <wp:posOffset>0</wp:posOffset>
            </wp:positionV>
            <wp:extent cx="2694940" cy="29425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olbox-Merge.png"/>
                    <pic:cNvPicPr/>
                  </pic:nvPicPr>
                  <pic:blipFill>
                    <a:blip r:embed="rId20">
                      <a:extLst>
                        <a:ext uri="{28A0092B-C50C-407E-A947-70E740481C1C}">
                          <a14:useLocalDpi xmlns:a14="http://schemas.microsoft.com/office/drawing/2010/main" val="0"/>
                        </a:ext>
                      </a:extLst>
                    </a:blip>
                    <a:stretch>
                      <a:fillRect/>
                    </a:stretch>
                  </pic:blipFill>
                  <pic:spPr>
                    <a:xfrm>
                      <a:off x="0" y="0"/>
                      <a:ext cx="2694940" cy="2942590"/>
                    </a:xfrm>
                    <a:prstGeom prst="rect">
                      <a:avLst/>
                    </a:prstGeom>
                  </pic:spPr>
                </pic:pic>
              </a:graphicData>
            </a:graphic>
          </wp:anchor>
        </w:drawing>
      </w:r>
    </w:p>
    <w:p w:rsidR="001F2C9E" w:rsidRDefault="001F2C9E" w:rsidP="001F2C9E">
      <w:pPr>
        <w:pStyle w:val="NoSpacing"/>
      </w:pPr>
    </w:p>
    <w:p w:rsidR="001F2C9E" w:rsidRDefault="001F2C9E" w:rsidP="001F2C9E">
      <w:pPr>
        <w:pStyle w:val="NoSpacing"/>
      </w:pPr>
    </w:p>
    <w:p w:rsidR="001F2C9E" w:rsidRDefault="001F2C9E" w:rsidP="001F2C9E">
      <w:pPr>
        <w:pStyle w:val="NoSpacing"/>
      </w:pPr>
    </w:p>
    <w:p w:rsidR="001F2C9E" w:rsidRDefault="001F2C9E" w:rsidP="001F2C9E">
      <w:pPr>
        <w:pStyle w:val="NoSpacing"/>
      </w:pPr>
    </w:p>
    <w:p w:rsidR="001F2C9E" w:rsidRDefault="001F2C9E" w:rsidP="001F2C9E">
      <w:pPr>
        <w:pStyle w:val="NoSpacing"/>
      </w:pPr>
    </w:p>
    <w:p w:rsidR="001F2C9E" w:rsidRDefault="001F2C9E" w:rsidP="001F2C9E">
      <w:pPr>
        <w:pStyle w:val="NoSpacing"/>
      </w:pPr>
    </w:p>
    <w:p w:rsidR="001F2C9E" w:rsidRDefault="001F2C9E" w:rsidP="001F2C9E">
      <w:pPr>
        <w:pStyle w:val="NoSpacing"/>
      </w:pPr>
    </w:p>
    <w:p w:rsidR="001F2C9E" w:rsidRDefault="001F2C9E" w:rsidP="001F2C9E">
      <w:pPr>
        <w:pStyle w:val="NoSpacing"/>
      </w:pPr>
    </w:p>
    <w:p w:rsidR="001F2C9E" w:rsidRDefault="001F2C9E" w:rsidP="001F2C9E">
      <w:pPr>
        <w:pStyle w:val="NoSpacing"/>
      </w:pPr>
    </w:p>
    <w:p w:rsidR="001F2C9E" w:rsidRDefault="00DA5321" w:rsidP="001F2C9E">
      <w:pPr>
        <w:pStyle w:val="NoSpacing"/>
      </w:pPr>
      <w:r>
        <w:t xml:space="preserve">The </w:t>
      </w:r>
      <w:proofErr w:type="gramStart"/>
      <w:r w:rsidR="00A24A3F">
        <w:t xml:space="preserve">purpose of the </w:t>
      </w:r>
      <w:r w:rsidRPr="0065073F">
        <w:rPr>
          <w:b/>
        </w:rPr>
        <w:t xml:space="preserve">‘Merge’ </w:t>
      </w:r>
      <w:r>
        <w:t>tools a</w:t>
      </w:r>
      <w:r w:rsidR="00A24A3F">
        <w:t>re</w:t>
      </w:r>
      <w:proofErr w:type="gramEnd"/>
      <w:r>
        <w:t xml:space="preserve"> to easily append multiple </w:t>
      </w:r>
      <w:r w:rsidR="001F2C9E">
        <w:t xml:space="preserve">spatial </w:t>
      </w:r>
      <w:r>
        <w:t xml:space="preserve">surveys from the downloaded datasets into a single shapefile or the attribute data into a single </w:t>
      </w:r>
      <w:r w:rsidR="001F2C9E">
        <w:t xml:space="preserve">Microsoft </w:t>
      </w:r>
      <w:r>
        <w:t>Access Template database</w:t>
      </w:r>
      <w:r w:rsidR="001F2C9E">
        <w:t>.</w:t>
      </w:r>
    </w:p>
    <w:p w:rsidR="001F2C9E" w:rsidRDefault="001F2C9E" w:rsidP="001F2C9E">
      <w:pPr>
        <w:pStyle w:val="NoSpacing"/>
      </w:pPr>
    </w:p>
    <w:p w:rsidR="001F2C9E" w:rsidRDefault="001F2C9E" w:rsidP="001F2C9E">
      <w:pPr>
        <w:pStyle w:val="NoSpacing"/>
      </w:pPr>
    </w:p>
    <w:p w:rsidR="000257C7" w:rsidRDefault="000257C7" w:rsidP="000257C7">
      <w:pPr>
        <w:pStyle w:val="NoSpacing"/>
      </w:pPr>
      <w:r>
        <w:t xml:space="preserve">The ‘Merge Soil Shapefiles’ tool is designed to work with the standard SSURGO data structure and shapefile naming convention created by the three Download tools.  Each SSURGO dataset exists within its own subfolder whose name begins with ‘soil_’ and ends with the 5 character </w:t>
      </w:r>
      <w:proofErr w:type="spellStart"/>
      <w:r>
        <w:t>Areasymbol</w:t>
      </w:r>
      <w:proofErr w:type="spellEnd"/>
      <w:r>
        <w:t xml:space="preserve"> value.  The tool will search within the specified ‘Input Folder’ for datasets containing the appropriate ‘</w:t>
      </w:r>
      <w:proofErr w:type="spellStart"/>
      <w:r>
        <w:t>soilmu_a</w:t>
      </w:r>
      <w:proofErr w:type="spellEnd"/>
      <w:r>
        <w:t xml:space="preserve">’ shapefiles and add them to the ‘Soil Survey’ choice list.  Select the desired soil surveys to be merged. </w:t>
      </w:r>
      <w:r w:rsidR="00200DEC">
        <w:t xml:space="preserve"> </w:t>
      </w:r>
      <w:r w:rsidR="00E56560">
        <w:t xml:space="preserve">There is a 2 gigabyte (GB) limit for both the shapefiles and Microsoft Access database format.  </w:t>
      </w:r>
      <w:r w:rsidR="00200DEC">
        <w:t>A</w:t>
      </w:r>
      <w:r>
        <w:t xml:space="preserve"> warning is </w:t>
      </w:r>
      <w:r w:rsidR="00200DEC">
        <w:t>d</w:t>
      </w:r>
      <w:r>
        <w:t xml:space="preserve">isplayed </w:t>
      </w:r>
      <w:r w:rsidR="00200DEC">
        <w:t xml:space="preserve">if merging </w:t>
      </w:r>
      <w:r>
        <w:t xml:space="preserve">the selected survey shapefiles will create a new shapefile that approaches the 2 GB file size limit. </w:t>
      </w:r>
      <w:r w:rsidR="00200DEC">
        <w:t xml:space="preserve"> </w:t>
      </w:r>
      <w:r>
        <w:t>If the estimated output size exceeds the 2 GB limit, the tool will display a red warning and refuse to execute.</w:t>
      </w:r>
      <w:r w:rsidR="00E56560">
        <w:t xml:space="preserve">  Also, the user should be aware that slow performance becomes a problem well before the file size limit is reached.</w:t>
      </w:r>
    </w:p>
    <w:p w:rsidR="00E56560" w:rsidRDefault="00E56560" w:rsidP="000257C7">
      <w:pPr>
        <w:pStyle w:val="NoSpacing"/>
      </w:pPr>
    </w:p>
    <w:p w:rsidR="000257C7" w:rsidRDefault="000257C7" w:rsidP="000257C7">
      <w:pPr>
        <w:pStyle w:val="NoSpacing"/>
      </w:pPr>
      <w:r>
        <w:t xml:space="preserve">The ‘Merge Soil Shapefiles’ tool does not attempt to validate the input coordinate system of each shapefile to ensure that they all match. </w:t>
      </w:r>
      <w:r w:rsidR="00E56560">
        <w:t xml:space="preserve">The </w:t>
      </w:r>
      <w:r>
        <w:t>Web Soil Survey provides SSURGO downloads with a Geographic WGS 1984 coordinate system only.</w:t>
      </w:r>
    </w:p>
    <w:p w:rsidR="000257C7" w:rsidRDefault="000257C7" w:rsidP="000257C7">
      <w:pPr>
        <w:pStyle w:val="NoSpacing"/>
      </w:pPr>
    </w:p>
    <w:p w:rsidR="00DA5321" w:rsidRDefault="00DA5321" w:rsidP="001F2C9E">
      <w:pPr>
        <w:pStyle w:val="NoSpacing"/>
      </w:pPr>
      <w:r>
        <w:t>Please note that the ‘Download’ tools and the ‘Merge Databases’ tool require the use of a custom SSURGO Template database</w:t>
      </w:r>
      <w:del w:id="7" w:author="Peaslee, Steve - NRCS, Lincoln, NE" w:date="2014-10-01T09:13:00Z">
        <w:r w:rsidDel="00ED6B7C">
          <w:delText xml:space="preserve"> if the data (text files) are to be automatically imported.</w:delText>
        </w:r>
      </w:del>
      <w:ins w:id="8" w:author="Peaslee, Steve - NRCS, Lincoln, NE" w:date="2014-10-01T09:13:00Z">
        <w:r w:rsidR="00ED6B7C">
          <w:t>.</w:t>
        </w:r>
      </w:ins>
      <w:ins w:id="9" w:author="Peaslee, Steve - NRCS, Lincoln, NE" w:date="2014-10-01T09:15:00Z">
        <w:r w:rsidR="00ED6B7C">
          <w:t xml:space="preserve"> Microsoft Access software must be installed.</w:t>
        </w:r>
      </w:ins>
    </w:p>
    <w:p w:rsidR="00C26827" w:rsidRDefault="00C26827" w:rsidP="001F2C9E">
      <w:pPr>
        <w:pStyle w:val="NoSpacing"/>
      </w:pPr>
    </w:p>
    <w:p w:rsidR="00DA5321" w:rsidRDefault="00DA5321" w:rsidP="001F2C9E">
      <w:pPr>
        <w:pStyle w:val="NoSpacing"/>
      </w:pPr>
      <w:r>
        <w:t>The custom database</w:t>
      </w:r>
      <w:r w:rsidR="00C26827">
        <w:t>,</w:t>
      </w:r>
      <w:r>
        <w:t xml:space="preserve"> </w:t>
      </w:r>
      <w:r w:rsidRPr="00E9373F">
        <w:rPr>
          <w:i/>
        </w:rPr>
        <w:t>soildb_US_2003_BatchImport.mdb</w:t>
      </w:r>
      <w:r w:rsidR="00C26827">
        <w:rPr>
          <w:i/>
        </w:rPr>
        <w:t>,</w:t>
      </w:r>
      <w:r>
        <w:t xml:space="preserve"> contains modified VBA code in the ‘Mains and Miscellaneous’ module and a new ‘</w:t>
      </w:r>
      <w:proofErr w:type="spellStart"/>
      <w:r>
        <w:t>BatchImport</w:t>
      </w:r>
      <w:proofErr w:type="spellEnd"/>
      <w:r>
        <w:t xml:space="preserve">’ macro </w:t>
      </w:r>
      <w:proofErr w:type="gramStart"/>
      <w:r>
        <w:t>has</w:t>
      </w:r>
      <w:proofErr w:type="gramEnd"/>
      <w:r>
        <w:t xml:space="preserve"> been added to facilitate unattended imports. </w:t>
      </w:r>
      <w:r w:rsidR="00C26827">
        <w:t xml:space="preserve"> Also, t</w:t>
      </w:r>
      <w:r>
        <w:t>he AUTOEXEC macro has been temporarily disabled.</w:t>
      </w:r>
      <w:r w:rsidR="00C26827">
        <w:t xml:space="preserve"> </w:t>
      </w:r>
      <w:r>
        <w:t xml:space="preserve"> Once the batch import process is complete, the AUTOEXEC macro </w:t>
      </w:r>
      <w:del w:id="10" w:author="Peaslee, Steve - NRCS, Lincoln, NE" w:date="2014-10-01T09:14:00Z">
        <w:r w:rsidDel="00ED6B7C">
          <w:delText xml:space="preserve">can </w:delText>
        </w:r>
      </w:del>
      <w:ins w:id="11" w:author="Peaslee, Steve - NRCS, Lincoln, NE" w:date="2014-10-01T09:14:00Z">
        <w:r w:rsidR="00ED6B7C">
          <w:t xml:space="preserve">will </w:t>
        </w:r>
      </w:ins>
      <w:r>
        <w:t>be</w:t>
      </w:r>
      <w:ins w:id="12" w:author="Peaslee, Steve - NRCS, Lincoln, NE" w:date="2014-10-01T09:14:00Z">
        <w:r w:rsidR="00ED6B7C">
          <w:t xml:space="preserve"> automatically</w:t>
        </w:r>
      </w:ins>
      <w:r>
        <w:t xml:space="preserve"> re-enabled by removing the ‘NOT’ from the end of the macro name. </w:t>
      </w:r>
      <w:r w:rsidR="00C26827">
        <w:t xml:space="preserve"> </w:t>
      </w:r>
      <w:r>
        <w:t xml:space="preserve">This will allow the standard ‘Reports’ menu to automatically display at startup. </w:t>
      </w:r>
      <w:del w:id="13" w:author="Peaslee, Steve - NRCS, Lincoln, NE" w:date="2014-10-01T09:14:00Z">
        <w:r w:rsidR="00C26827" w:rsidDel="00ED6B7C">
          <w:delText xml:space="preserve"> </w:delText>
        </w:r>
        <w:r w:rsidDel="00ED6B7C">
          <w:delText>At this time, no state-specific template databases have been prepared for batch-mode processing.</w:delText>
        </w:r>
      </w:del>
    </w:p>
    <w:p w:rsidR="00C26827" w:rsidRDefault="00C26827" w:rsidP="001F2C9E">
      <w:pPr>
        <w:pStyle w:val="NoSpacing"/>
      </w:pPr>
    </w:p>
    <w:p w:rsidR="00DA5321" w:rsidDel="00ED6B7C" w:rsidRDefault="00DA5321" w:rsidP="001F2C9E">
      <w:pPr>
        <w:pStyle w:val="NoSpacing"/>
        <w:rPr>
          <w:del w:id="14" w:author="Peaslee, Steve - NRCS, Lincoln, NE" w:date="2014-10-01T09:15:00Z"/>
        </w:rPr>
      </w:pPr>
      <w:del w:id="15" w:author="Peaslee, Steve - NRCS, Lincoln, NE" w:date="2014-10-01T09:15:00Z">
        <w:r w:rsidDel="00ED6B7C">
          <w:lastRenderedPageBreak/>
          <w:delText>Under the Advanced Settings at the bottom of each tool is the path to the M</w:delText>
        </w:r>
        <w:r w:rsidR="00C26827" w:rsidDel="00ED6B7C">
          <w:delText>icrosoft</w:delText>
        </w:r>
        <w:r w:rsidDel="00ED6B7C">
          <w:delText xml:space="preserve"> Access executable. </w:delText>
        </w:r>
        <w:r w:rsidR="00C26827" w:rsidDel="00ED6B7C">
          <w:delText xml:space="preserve"> </w:delText>
        </w:r>
        <w:r w:rsidDel="00ED6B7C">
          <w:delText>If the user’s computer does not have ‘</w:delText>
        </w:r>
        <w:r w:rsidRPr="002D7CE6" w:rsidDel="00ED6B7C">
          <w:delText>C:\Program Files (x86)\Microsoft Office\Office</w:delText>
        </w:r>
        <w:r w:rsidR="00C26827" w:rsidDel="00ED6B7C">
          <w:delText>XX</w:delText>
        </w:r>
        <w:r w:rsidRPr="002D7CE6" w:rsidDel="00ED6B7C">
          <w:delText>\MSACCESS.EXE</w:delText>
        </w:r>
        <w:r w:rsidR="00C26827" w:rsidDel="00ED6B7C">
          <w:delText xml:space="preserve">’ </w:delText>
        </w:r>
        <w:r w:rsidDel="00ED6B7C">
          <w:delText xml:space="preserve">then the default path must be changed for this setting. </w:delText>
        </w:r>
        <w:r w:rsidR="00C26827" w:rsidDel="00ED6B7C">
          <w:delText xml:space="preserve"> </w:delText>
        </w:r>
        <w:r w:rsidDel="00ED6B7C">
          <w:delText xml:space="preserve">It is recommended that the default value for the tool parameter be changed so that the user only has to do this one time. </w:delText>
        </w:r>
        <w:r w:rsidR="00C26827" w:rsidDel="00ED6B7C">
          <w:delText xml:space="preserve"> If the user does not have Microsoft</w:delText>
        </w:r>
        <w:r w:rsidDel="00ED6B7C">
          <w:delText xml:space="preserve"> Access installed on their computer, there is a M</w:delText>
        </w:r>
        <w:r w:rsidR="00C26827" w:rsidDel="00ED6B7C">
          <w:delText>icrosoft</w:delText>
        </w:r>
        <w:r w:rsidDel="00ED6B7C">
          <w:delText xml:space="preserve"> Access Runtime available from Microsoft. </w:delText>
        </w:r>
        <w:r w:rsidR="00C26827" w:rsidDel="00ED6B7C">
          <w:delText xml:space="preserve"> </w:delText>
        </w:r>
        <w:r w:rsidDel="00ED6B7C">
          <w:delText>This runtime version has NOT BEEN TESTED with any of these tools.</w:delText>
        </w:r>
      </w:del>
    </w:p>
    <w:p w:rsidR="00D24635" w:rsidRPr="00BC0F20" w:rsidRDefault="00D24635" w:rsidP="00BC0F20">
      <w:pPr>
        <w:pStyle w:val="Heading2"/>
      </w:pPr>
      <w:bookmarkStart w:id="16" w:name="_Toc372898995"/>
      <w:bookmarkStart w:id="17" w:name="_Toc399102587"/>
      <w:r w:rsidRPr="00BC0F20">
        <w:t>Projection Tools</w:t>
      </w:r>
      <w:bookmarkEnd w:id="16"/>
      <w:bookmarkEnd w:id="17"/>
    </w:p>
    <w:p w:rsidR="00D24635" w:rsidRDefault="001A52A9" w:rsidP="001A52A9">
      <w:pPr>
        <w:pStyle w:val="NoSpacing"/>
      </w:pPr>
      <w:r>
        <w:rPr>
          <w:noProof/>
        </w:rPr>
        <w:drawing>
          <wp:anchor distT="0" distB="0" distL="114300" distR="114300" simplePos="0" relativeHeight="251661312" behindDoc="0" locked="0" layoutInCell="1" allowOverlap="1" wp14:anchorId="455265CA" wp14:editId="0517CDFA">
            <wp:simplePos x="0" y="0"/>
            <wp:positionH relativeFrom="column">
              <wp:posOffset>1772</wp:posOffset>
            </wp:positionH>
            <wp:positionV relativeFrom="paragraph">
              <wp:posOffset>-561</wp:posOffset>
            </wp:positionV>
            <wp:extent cx="2695238" cy="294285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box-Projection.png"/>
                    <pic:cNvPicPr/>
                  </pic:nvPicPr>
                  <pic:blipFill>
                    <a:blip r:embed="rId21">
                      <a:extLst>
                        <a:ext uri="{28A0092B-C50C-407E-A947-70E740481C1C}">
                          <a14:useLocalDpi xmlns:a14="http://schemas.microsoft.com/office/drawing/2010/main" val="0"/>
                        </a:ext>
                      </a:extLst>
                    </a:blip>
                    <a:stretch>
                      <a:fillRect/>
                    </a:stretch>
                  </pic:blipFill>
                  <pic:spPr>
                    <a:xfrm>
                      <a:off x="0" y="0"/>
                      <a:ext cx="2695238" cy="2942857"/>
                    </a:xfrm>
                    <a:prstGeom prst="rect">
                      <a:avLst/>
                    </a:prstGeom>
                  </pic:spPr>
                </pic:pic>
              </a:graphicData>
            </a:graphic>
          </wp:anchor>
        </w:drawing>
      </w:r>
    </w:p>
    <w:p w:rsidR="001A52A9" w:rsidRDefault="001A52A9" w:rsidP="001A52A9">
      <w:pPr>
        <w:pStyle w:val="NoSpacing"/>
      </w:pPr>
    </w:p>
    <w:p w:rsidR="001A52A9" w:rsidRDefault="001A52A9" w:rsidP="001A52A9">
      <w:pPr>
        <w:pStyle w:val="NoSpacing"/>
      </w:pPr>
    </w:p>
    <w:p w:rsidR="001A52A9" w:rsidRDefault="001A52A9" w:rsidP="001A52A9">
      <w:pPr>
        <w:pStyle w:val="NoSpacing"/>
      </w:pPr>
    </w:p>
    <w:p w:rsidR="001A52A9" w:rsidRDefault="001A52A9" w:rsidP="001A52A9">
      <w:pPr>
        <w:pStyle w:val="NoSpacing"/>
      </w:pPr>
    </w:p>
    <w:p w:rsidR="001A52A9" w:rsidRDefault="001A52A9" w:rsidP="001A52A9">
      <w:pPr>
        <w:pStyle w:val="NoSpacing"/>
      </w:pPr>
    </w:p>
    <w:p w:rsidR="001A52A9" w:rsidRDefault="001A52A9" w:rsidP="001A52A9">
      <w:pPr>
        <w:pStyle w:val="NoSpacing"/>
      </w:pPr>
    </w:p>
    <w:p w:rsidR="001A52A9" w:rsidRDefault="001A52A9" w:rsidP="001A52A9">
      <w:pPr>
        <w:pStyle w:val="NoSpacing"/>
      </w:pPr>
    </w:p>
    <w:p w:rsidR="001A52A9" w:rsidRDefault="001A52A9" w:rsidP="001A52A9">
      <w:pPr>
        <w:pStyle w:val="NoSpacing"/>
      </w:pPr>
    </w:p>
    <w:p w:rsidR="001A52A9" w:rsidRDefault="001A52A9" w:rsidP="001A52A9">
      <w:pPr>
        <w:pStyle w:val="NoSpacing"/>
      </w:pPr>
    </w:p>
    <w:p w:rsidR="001A52A9" w:rsidRDefault="001A52A9" w:rsidP="001A52A9">
      <w:pPr>
        <w:pStyle w:val="NoSpacing"/>
      </w:pPr>
    </w:p>
    <w:p w:rsidR="001A52A9" w:rsidRDefault="001A52A9" w:rsidP="001A52A9">
      <w:pPr>
        <w:pStyle w:val="NoSpacing"/>
      </w:pPr>
    </w:p>
    <w:p w:rsidR="001A52A9" w:rsidRDefault="00D24635" w:rsidP="001A52A9">
      <w:pPr>
        <w:pStyle w:val="NoSpacing"/>
      </w:pPr>
      <w:r>
        <w:t xml:space="preserve">The </w:t>
      </w:r>
      <w:r>
        <w:rPr>
          <w:b/>
        </w:rPr>
        <w:t xml:space="preserve">‘Project SSURGO </w:t>
      </w:r>
      <w:proofErr w:type="spellStart"/>
      <w:r>
        <w:rPr>
          <w:b/>
        </w:rPr>
        <w:t>Datasets</w:t>
      </w:r>
      <w:r w:rsidRPr="0065073F">
        <w:rPr>
          <w:b/>
        </w:rPr>
        <w:t>’</w:t>
      </w:r>
      <w:proofErr w:type="spellEnd"/>
      <w:r w:rsidRPr="0065073F">
        <w:rPr>
          <w:b/>
        </w:rPr>
        <w:t xml:space="preserve"> </w:t>
      </w:r>
      <w:r>
        <w:t>tool allows the user to create an entire new group of SSURGO downloads in a new projected coordinate system.</w:t>
      </w:r>
    </w:p>
    <w:p w:rsidR="001A52A9" w:rsidRDefault="001A52A9" w:rsidP="001A52A9">
      <w:pPr>
        <w:pStyle w:val="NoSpacing"/>
      </w:pPr>
    </w:p>
    <w:p w:rsidR="00D24635" w:rsidRDefault="00D24635" w:rsidP="001A52A9">
      <w:pPr>
        <w:pStyle w:val="NoSpacing"/>
      </w:pPr>
      <w:r>
        <w:t xml:space="preserve">Unlike </w:t>
      </w:r>
      <w:r w:rsidR="001A52A9">
        <w:t>the Geospatial Data Gateway</w:t>
      </w:r>
      <w:r>
        <w:t xml:space="preserve">, </w:t>
      </w:r>
      <w:r w:rsidR="001A52A9">
        <w:t xml:space="preserve">the </w:t>
      </w:r>
      <w:r>
        <w:t xml:space="preserve">Web Soil Survey provides SSURGO downloads in </w:t>
      </w:r>
      <w:r w:rsidR="001A52A9">
        <w:t xml:space="preserve">only </w:t>
      </w:r>
      <w:r>
        <w:t xml:space="preserve">GCS WGS 1984. </w:t>
      </w:r>
      <w:r w:rsidR="001A52A9">
        <w:t xml:space="preserve"> </w:t>
      </w:r>
      <w:r>
        <w:t>There are no options for downloading SSURGO in a projected coordinate system.</w:t>
      </w:r>
    </w:p>
    <w:p w:rsidR="001A52A9" w:rsidRDefault="001A52A9" w:rsidP="001A52A9">
      <w:pPr>
        <w:pStyle w:val="NoSpacing"/>
      </w:pPr>
    </w:p>
    <w:p w:rsidR="001A52A9" w:rsidRDefault="00D24635" w:rsidP="001A52A9">
      <w:pPr>
        <w:pStyle w:val="NoSpacing"/>
      </w:pPr>
      <w:r>
        <w:t xml:space="preserve">With this tool, the user can manually select polygons in a soil survey boundary layer to project to a specified coordinate system. </w:t>
      </w:r>
      <w:r w:rsidR="001A52A9">
        <w:t xml:space="preserve"> </w:t>
      </w:r>
      <w:r>
        <w:t>The appropriate datum transformation for the specified geographic region is automatically determined based on the ‘Geographic Region’ selected</w:t>
      </w:r>
      <w:r w:rsidR="001A52A9">
        <w:t>.</w:t>
      </w:r>
    </w:p>
    <w:p w:rsidR="001A52A9" w:rsidRDefault="001A52A9" w:rsidP="001A52A9">
      <w:pPr>
        <w:pStyle w:val="NoSpacing"/>
      </w:pPr>
    </w:p>
    <w:p w:rsidR="00D24635" w:rsidRDefault="00D24635" w:rsidP="001A52A9">
      <w:pPr>
        <w:pStyle w:val="Heading2"/>
      </w:pPr>
      <w:bookmarkStart w:id="18" w:name="_Toc372898996"/>
      <w:bookmarkStart w:id="19" w:name="_Toc399102588"/>
      <w:proofErr w:type="gramStart"/>
      <w:r>
        <w:t>gSSURGO</w:t>
      </w:r>
      <w:proofErr w:type="gramEnd"/>
      <w:r>
        <w:t xml:space="preserve"> Tools</w:t>
      </w:r>
      <w:bookmarkEnd w:id="18"/>
      <w:bookmarkEnd w:id="19"/>
    </w:p>
    <w:p w:rsidR="008C5947" w:rsidRDefault="008C5947" w:rsidP="00D24635">
      <w:pPr>
        <w:pStyle w:val="NoSpacing"/>
      </w:pPr>
    </w:p>
    <w:p w:rsidR="008C5947" w:rsidRDefault="008C5947" w:rsidP="00D24635">
      <w:pPr>
        <w:pStyle w:val="NoSpacing"/>
      </w:pPr>
    </w:p>
    <w:p w:rsidR="008C5947" w:rsidRDefault="008C594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r>
        <w:rPr>
          <w:noProof/>
        </w:rPr>
        <w:drawing>
          <wp:anchor distT="0" distB="0" distL="114300" distR="114300" simplePos="0" relativeHeight="251662336" behindDoc="0" locked="0" layoutInCell="1" allowOverlap="1">
            <wp:simplePos x="0" y="0"/>
            <wp:positionH relativeFrom="column">
              <wp:posOffset>1270</wp:posOffset>
            </wp:positionH>
            <wp:positionV relativeFrom="paragraph">
              <wp:posOffset>0</wp:posOffset>
            </wp:positionV>
            <wp:extent cx="2694940" cy="29425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olbox-gSSURGO.png"/>
                    <pic:cNvPicPr/>
                  </pic:nvPicPr>
                  <pic:blipFill>
                    <a:blip r:embed="rId22">
                      <a:extLst>
                        <a:ext uri="{28A0092B-C50C-407E-A947-70E740481C1C}">
                          <a14:useLocalDpi xmlns:a14="http://schemas.microsoft.com/office/drawing/2010/main" val="0"/>
                        </a:ext>
                      </a:extLst>
                    </a:blip>
                    <a:stretch>
                      <a:fillRect/>
                    </a:stretch>
                  </pic:blipFill>
                  <pic:spPr>
                    <a:xfrm>
                      <a:off x="0" y="0"/>
                      <a:ext cx="2694940" cy="2942590"/>
                    </a:xfrm>
                    <a:prstGeom prst="rect">
                      <a:avLst/>
                    </a:prstGeom>
                  </pic:spPr>
                </pic:pic>
              </a:graphicData>
            </a:graphic>
          </wp:anchor>
        </w:drawing>
      </w:r>
    </w:p>
    <w:p w:rsidR="00A67F77" w:rsidRDefault="00D24635" w:rsidP="00D24635">
      <w:pPr>
        <w:pStyle w:val="NoSpacing"/>
      </w:pPr>
      <w:r>
        <w:t xml:space="preserve">The </w:t>
      </w:r>
      <w:r w:rsidR="008C491E">
        <w:t>‘</w:t>
      </w:r>
      <w:r w:rsidR="008C491E" w:rsidRPr="00A67F77">
        <w:rPr>
          <w:b/>
        </w:rPr>
        <w:t>Create gSSURGO Tools</w:t>
      </w:r>
      <w:r w:rsidR="008C491E">
        <w:t xml:space="preserve">’ </w:t>
      </w:r>
      <w:r w:rsidR="00A67F77">
        <w:t xml:space="preserve">allows the user to </w:t>
      </w:r>
      <w:r>
        <w:t xml:space="preserve">convert the downloaded SSURGO dataset (shapefiles and </w:t>
      </w:r>
      <w:r w:rsidR="00A67F77">
        <w:t xml:space="preserve">Microsoft </w:t>
      </w:r>
      <w:r>
        <w:t>Access Template datab</w:t>
      </w:r>
      <w:r w:rsidR="00A67F77">
        <w:t>ase) to the new gSSURGO format.</w:t>
      </w: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D24635" w:rsidRDefault="00D24635" w:rsidP="00C231FE">
      <w:pPr>
        <w:pStyle w:val="NoSpacing"/>
      </w:pPr>
      <w:r>
        <w:t>It is important that each SSURGO download maintain</w:t>
      </w:r>
      <w:r w:rsidR="0019473C">
        <w:t>s</w:t>
      </w:r>
      <w:r>
        <w:t xml:space="preserve"> the original SSURGO naming convention (with AREASYMBOL) for the gSSURGO tools to operate properly.</w:t>
      </w:r>
      <w:r w:rsidR="00391458">
        <w:t xml:space="preserve">  </w:t>
      </w:r>
      <w:r w:rsidR="0019473C">
        <w:t>The ‘</w:t>
      </w:r>
      <w:r w:rsidR="0019473C" w:rsidRPr="0019473C">
        <w:rPr>
          <w:b/>
        </w:rPr>
        <w:t>Create gSSURGO Database</w:t>
      </w:r>
      <w:r w:rsidR="0019473C">
        <w:t>’ tool creates a</w:t>
      </w:r>
      <w:r>
        <w:t xml:space="preserve"> new </w:t>
      </w:r>
      <w:r w:rsidR="00391458">
        <w:t xml:space="preserve">file </w:t>
      </w:r>
      <w:r>
        <w:t xml:space="preserve">geodatabase </w:t>
      </w:r>
      <w:r w:rsidR="0019473C">
        <w:t xml:space="preserve">from </w:t>
      </w:r>
      <w:r w:rsidR="00391458">
        <w:t xml:space="preserve">the </w:t>
      </w:r>
      <w:r w:rsidR="0019473C">
        <w:t xml:space="preserve">individual </w:t>
      </w:r>
      <w:r>
        <w:t>feature</w:t>
      </w:r>
      <w:r w:rsidR="00391458">
        <w:t xml:space="preserve"> </w:t>
      </w:r>
      <w:r>
        <w:t xml:space="preserve">classes </w:t>
      </w:r>
      <w:r w:rsidR="0019473C">
        <w:t xml:space="preserve">and </w:t>
      </w:r>
      <w:r>
        <w:t>merge</w:t>
      </w:r>
      <w:r w:rsidR="0019473C">
        <w:t>s</w:t>
      </w:r>
      <w:r>
        <w:t xml:space="preserve"> </w:t>
      </w:r>
      <w:r w:rsidR="0019473C">
        <w:t>in</w:t>
      </w:r>
      <w:r>
        <w:t xml:space="preserve">to a new </w:t>
      </w:r>
      <w:r w:rsidR="00391458">
        <w:t xml:space="preserve">soil </w:t>
      </w:r>
      <w:r>
        <w:t>feature</w:t>
      </w:r>
      <w:r w:rsidR="00391458">
        <w:t xml:space="preserve"> </w:t>
      </w:r>
      <w:r>
        <w:t xml:space="preserve">class. </w:t>
      </w:r>
      <w:r w:rsidR="00391458">
        <w:t xml:space="preserve"> The </w:t>
      </w:r>
      <w:r>
        <w:t xml:space="preserve">attribute tables will </w:t>
      </w:r>
      <w:r w:rsidR="00391458">
        <w:t>be merged also</w:t>
      </w:r>
      <w:r>
        <w:t xml:space="preserve">. </w:t>
      </w:r>
      <w:r w:rsidR="00391458">
        <w:t xml:space="preserve"> The o</w:t>
      </w:r>
      <w:r>
        <w:t>utput coordinate system of the datasets will be an appropriate Albers Equal Area projection and datum that adhere to the gSSURGO standard.</w:t>
      </w:r>
      <w:r w:rsidR="00391458">
        <w:t xml:space="preserve">  The o</w:t>
      </w:r>
      <w:r>
        <w:t xml:space="preserve">utput coordinate system of the gSSURGO dataset is defined by the XML workspace document and the datum transformation set by the </w:t>
      </w:r>
      <w:proofErr w:type="spellStart"/>
      <w:r>
        <w:t>ArcTool</w:t>
      </w:r>
      <w:proofErr w:type="spellEnd"/>
      <w:r>
        <w:t>:</w:t>
      </w:r>
    </w:p>
    <w:p w:rsidR="00391458" w:rsidRDefault="00391458" w:rsidP="00C231FE">
      <w:pPr>
        <w:pStyle w:val="NoSpacing"/>
      </w:pPr>
    </w:p>
    <w:p w:rsidR="00D24635" w:rsidRPr="00E426F2" w:rsidRDefault="00D24635" w:rsidP="00467002">
      <w:pPr>
        <w:pStyle w:val="NoSpacing"/>
        <w:numPr>
          <w:ilvl w:val="0"/>
          <w:numId w:val="3"/>
        </w:numPr>
      </w:pPr>
      <w:r>
        <w:t>Lower 48 states</w:t>
      </w:r>
      <w:r w:rsidRPr="00E426F2">
        <w:t xml:space="preserve"> – USA Contiguous Albers Equal Area Conic USGS, NAD 1983, using </w:t>
      </w:r>
      <w:r>
        <w:t xml:space="preserve">the </w:t>
      </w:r>
      <w:del w:id="20" w:author="Peaslee, Steve - NRCS, Lincoln, NE" w:date="2014-10-01T09:46:00Z">
        <w:r w:rsidRPr="00E426F2" w:rsidDel="00F94FC4">
          <w:delText>NAD_1983_To_WGS_1984_5</w:delText>
        </w:r>
      </w:del>
      <w:ins w:id="21" w:author="Peaslee, Steve - NRCS, Lincoln, NE" w:date="2014-10-01T09:46:00Z">
        <w:r w:rsidR="00F94FC4">
          <w:t>WGS_1984</w:t>
        </w:r>
        <w:proofErr w:type="gramStart"/>
        <w:r w:rsidR="00F94FC4">
          <w:t>_(</w:t>
        </w:r>
        <w:proofErr w:type="gramEnd"/>
        <w:r w:rsidR="00F94FC4">
          <w:t>ITRF00)_To_NAD_1983</w:t>
        </w:r>
      </w:ins>
      <w:r w:rsidRPr="00E426F2">
        <w:t xml:space="preserve"> transformation.</w:t>
      </w:r>
    </w:p>
    <w:p w:rsidR="00D24635" w:rsidRPr="00E426F2" w:rsidRDefault="00D24635" w:rsidP="00467002">
      <w:pPr>
        <w:pStyle w:val="NoSpacing"/>
        <w:numPr>
          <w:ilvl w:val="0"/>
          <w:numId w:val="3"/>
        </w:numPr>
      </w:pPr>
      <w:r w:rsidRPr="00E426F2">
        <w:t>Hawaii and American Samoa – Hawaii Albers Equal Area Conic, WGS 1984</w:t>
      </w:r>
      <w:r w:rsidR="0019473C">
        <w:t>.</w:t>
      </w:r>
    </w:p>
    <w:p w:rsidR="00D24635" w:rsidRPr="00E426F2" w:rsidRDefault="00D24635" w:rsidP="00467002">
      <w:pPr>
        <w:pStyle w:val="NoSpacing"/>
        <w:numPr>
          <w:ilvl w:val="0"/>
          <w:numId w:val="3"/>
        </w:numPr>
      </w:pPr>
      <w:r w:rsidRPr="00E426F2">
        <w:t xml:space="preserve">Alaska – Alaska Albers Equal Area Conic, </w:t>
      </w:r>
      <w:del w:id="22" w:author="Peaslee, Steve - NRCS, Lincoln, NE" w:date="2014-10-01T09:52:00Z">
        <w:r w:rsidRPr="00E426F2" w:rsidDel="00F94FC4">
          <w:delText>NAD 1983</w:delText>
        </w:r>
      </w:del>
      <w:ins w:id="23" w:author="Peaslee, Steve - NRCS, Lincoln, NE" w:date="2014-10-01T09:52:00Z">
        <w:r w:rsidR="00F94FC4">
          <w:t>WGS 1984</w:t>
        </w:r>
      </w:ins>
      <w:r w:rsidRPr="00E426F2">
        <w:t xml:space="preserve"> using </w:t>
      </w:r>
      <w:r>
        <w:t>the</w:t>
      </w:r>
      <w:del w:id="24" w:author="Peaslee, Steve - NRCS, Lincoln, NE" w:date="2014-10-01T09:52:00Z">
        <w:r w:rsidDel="00F94FC4">
          <w:delText xml:space="preserve"> </w:delText>
        </w:r>
        <w:r w:rsidRPr="00E426F2" w:rsidDel="00F94FC4">
          <w:delText>NAD_1983_To_WGS_1984_5 transformation</w:delText>
        </w:r>
      </w:del>
      <w:r w:rsidRPr="00E426F2">
        <w:t>.</w:t>
      </w:r>
    </w:p>
    <w:p w:rsidR="00D24635" w:rsidRPr="00E426F2" w:rsidRDefault="00D24635" w:rsidP="00467002">
      <w:pPr>
        <w:pStyle w:val="NoSpacing"/>
        <w:numPr>
          <w:ilvl w:val="0"/>
          <w:numId w:val="3"/>
        </w:numPr>
      </w:pPr>
      <w:r w:rsidRPr="00E426F2">
        <w:t xml:space="preserve">Puerto Rico and U.S. Virgin Islands - USA Contiguous Albers Equal Area Conic USGS, NAD 1983, using </w:t>
      </w:r>
      <w:r>
        <w:t xml:space="preserve">the </w:t>
      </w:r>
      <w:ins w:id="25" w:author="Peaslee, Steve - NRCS, Lincoln, NE" w:date="2014-10-01T09:56:00Z">
        <w:r w:rsidR="004C63C2">
          <w:t>WGS_1984</w:t>
        </w:r>
        <w:proofErr w:type="gramStart"/>
        <w:r w:rsidR="004C63C2">
          <w:t>_(</w:t>
        </w:r>
        <w:proofErr w:type="gramEnd"/>
        <w:r w:rsidR="004C63C2">
          <w:t>ITRF00)_To_NAD_1983</w:t>
        </w:r>
      </w:ins>
      <w:del w:id="26" w:author="Peaslee, Steve - NRCS, Lincoln, NE" w:date="2014-10-01T09:56:00Z">
        <w:r w:rsidRPr="00E426F2" w:rsidDel="004C63C2">
          <w:delText>NAD_19</w:delText>
        </w:r>
        <w:r w:rsidR="0019473C" w:rsidDel="004C63C2">
          <w:delText>83_To_WGS_1984_5</w:delText>
        </w:r>
      </w:del>
      <w:r w:rsidR="0019473C">
        <w:t xml:space="preserve"> transformation.</w:t>
      </w:r>
    </w:p>
    <w:p w:rsidR="00D24635" w:rsidRDefault="00D24635" w:rsidP="00467002">
      <w:pPr>
        <w:pStyle w:val="NoSpacing"/>
        <w:numPr>
          <w:ilvl w:val="0"/>
          <w:numId w:val="3"/>
        </w:numPr>
      </w:pPr>
      <w:r w:rsidRPr="00E426F2">
        <w:t>P</w:t>
      </w:r>
      <w:r w:rsidR="0019473C">
        <w:t>acific Islands</w:t>
      </w:r>
      <w:r w:rsidRPr="00E426F2">
        <w:t xml:space="preserve"> – Western Pacific Albers Equal Area Conic, WGS 1984</w:t>
      </w:r>
      <w:r w:rsidR="0019473C">
        <w:t>.</w:t>
      </w:r>
    </w:p>
    <w:p w:rsidR="0019473C" w:rsidRDefault="0019473C" w:rsidP="00C231FE">
      <w:pPr>
        <w:pStyle w:val="NoSpacing"/>
      </w:pPr>
    </w:p>
    <w:p w:rsidR="00D24635" w:rsidRDefault="00D24635" w:rsidP="00C231FE">
      <w:pPr>
        <w:pStyle w:val="NoSpacing"/>
      </w:pPr>
      <w:r>
        <w:t xml:space="preserve">The </w:t>
      </w:r>
      <w:r w:rsidR="0019473C">
        <w:t>‘</w:t>
      </w:r>
      <w:r w:rsidR="0019473C" w:rsidRPr="0019473C">
        <w:rPr>
          <w:b/>
        </w:rPr>
        <w:t>Create gSSURGO Raster</w:t>
      </w:r>
      <w:r w:rsidR="0019473C">
        <w:t xml:space="preserve">’ </w:t>
      </w:r>
      <w:r>
        <w:t xml:space="preserve">tool is designed to create </w:t>
      </w:r>
      <w:r w:rsidR="0019473C">
        <w:t xml:space="preserve">a </w:t>
      </w:r>
      <w:r>
        <w:t xml:space="preserve">raster version of the </w:t>
      </w:r>
      <w:r w:rsidR="0019473C">
        <w:t xml:space="preserve">soil </w:t>
      </w:r>
      <w:r>
        <w:t>map</w:t>
      </w:r>
      <w:r w:rsidR="0019473C">
        <w:t xml:space="preserve"> </w:t>
      </w:r>
      <w:r>
        <w:t>unit polygon feature</w:t>
      </w:r>
      <w:r w:rsidR="0019473C">
        <w:t xml:space="preserve"> </w:t>
      </w:r>
      <w:r>
        <w:t xml:space="preserve">class in </w:t>
      </w:r>
      <w:r w:rsidR="0019473C">
        <w:t xml:space="preserve">the </w:t>
      </w:r>
      <w:r>
        <w:t xml:space="preserve">gSSURGO </w:t>
      </w:r>
      <w:r w:rsidR="0019473C">
        <w:t xml:space="preserve">file </w:t>
      </w:r>
      <w:r>
        <w:t xml:space="preserve">geodatabase. </w:t>
      </w:r>
      <w:r w:rsidR="0019473C">
        <w:t xml:space="preserve"> </w:t>
      </w:r>
      <w:r>
        <w:t>The tool looks for the standard gSSURGO ‘MUPOLYGON’ feature</w:t>
      </w:r>
      <w:r w:rsidR="0019473C">
        <w:t xml:space="preserve"> </w:t>
      </w:r>
      <w:r>
        <w:t>class within the specified geodatabase.</w:t>
      </w:r>
    </w:p>
    <w:p w:rsidR="0019473C" w:rsidRDefault="0019473C" w:rsidP="00C231FE">
      <w:pPr>
        <w:pStyle w:val="NoSpacing"/>
      </w:pPr>
    </w:p>
    <w:p w:rsidR="00D24635" w:rsidRDefault="0019473C" w:rsidP="00C231FE">
      <w:pPr>
        <w:pStyle w:val="NoSpacing"/>
      </w:pPr>
      <w:r>
        <w:t xml:space="preserve">Usually </w:t>
      </w:r>
      <w:r w:rsidR="00D24635">
        <w:t xml:space="preserve">the snap raster option is only required when the output raster needs to align with raster data other than the default USGS NLCD or NASS Cropland data. </w:t>
      </w:r>
      <w:r w:rsidR="00802C72">
        <w:t xml:space="preserve"> </w:t>
      </w:r>
      <w:r w:rsidR="00D24635">
        <w:t xml:space="preserve">The tool </w:t>
      </w:r>
      <w:r w:rsidR="00802C72">
        <w:t xml:space="preserve">will </w:t>
      </w:r>
      <w:r w:rsidR="00D24635">
        <w:t xml:space="preserve">automatically align the output grid to the USGS NLCD if </w:t>
      </w:r>
      <w:r w:rsidR="00802C72">
        <w:t>a</w:t>
      </w:r>
      <w:r w:rsidR="00D24635">
        <w:t xml:space="preserve"> snap raster is </w:t>
      </w:r>
      <w:r w:rsidR="00802C72">
        <w:t xml:space="preserve">not </w:t>
      </w:r>
      <w:r w:rsidR="00D24635">
        <w:t>selected.</w:t>
      </w:r>
    </w:p>
    <w:p w:rsidR="00802C72" w:rsidRDefault="00802C72" w:rsidP="00C231FE">
      <w:pPr>
        <w:pStyle w:val="NoSpacing"/>
      </w:pPr>
    </w:p>
    <w:p w:rsidR="00D24635" w:rsidRDefault="00D24635" w:rsidP="00C231FE">
      <w:pPr>
        <w:pStyle w:val="NoSpacing"/>
      </w:pPr>
      <w:r>
        <w:t xml:space="preserve">The output </w:t>
      </w:r>
      <w:r w:rsidR="00802C72">
        <w:t xml:space="preserve">raster </w:t>
      </w:r>
      <w:r>
        <w:t>can be set to 5, 10, 30</w:t>
      </w:r>
      <w:r w:rsidR="00802C72">
        <w:t>,</w:t>
      </w:r>
      <w:r>
        <w:t xml:space="preserve"> or 90 meter resolution and still maintain alignment with the </w:t>
      </w:r>
      <w:r w:rsidR="00802C72">
        <w:t>default</w:t>
      </w:r>
      <w:r>
        <w:t xml:space="preserve"> snap raster.</w:t>
      </w:r>
    </w:p>
    <w:p w:rsidR="00802C72" w:rsidDel="004C63C2" w:rsidRDefault="00802C72" w:rsidP="00C231FE">
      <w:pPr>
        <w:pStyle w:val="NoSpacing"/>
        <w:rPr>
          <w:del w:id="27" w:author="Peaslee, Steve - NRCS, Lincoln, NE" w:date="2014-10-01T09:57:00Z"/>
        </w:rPr>
      </w:pPr>
    </w:p>
    <w:p w:rsidR="00D24635" w:rsidDel="004C63C2" w:rsidRDefault="00DC4A4C" w:rsidP="00C231FE">
      <w:pPr>
        <w:pStyle w:val="NoSpacing"/>
        <w:rPr>
          <w:del w:id="28" w:author="Peaslee, Steve - NRCS, Lincoln, NE" w:date="2014-10-01T09:57:00Z"/>
        </w:rPr>
      </w:pPr>
      <w:del w:id="29" w:author="Peaslee, Steve - NRCS, Lincoln, NE" w:date="2014-10-01T09:57:00Z">
        <w:r w:rsidDel="004C63C2">
          <w:delText>‘</w:delText>
        </w:r>
        <w:r w:rsidR="00D24635" w:rsidRPr="00DC4A4C" w:rsidDel="004C63C2">
          <w:rPr>
            <w:b/>
          </w:rPr>
          <w:delText>Fill gaps</w:delText>
        </w:r>
        <w:r w:rsidDel="004C63C2">
          <w:delText>’</w:delText>
        </w:r>
        <w:r w:rsidR="00D24635" w:rsidDel="004C63C2">
          <w:delText xml:space="preserve"> is an option designed to eliminate gaps caused by soil surveys that do not properly match their neighbors. </w:delText>
        </w:r>
        <w:r w:rsidR="00B62F5B" w:rsidDel="004C63C2">
          <w:delText xml:space="preserve"> </w:delText>
        </w:r>
        <w:r w:rsidR="00D24635" w:rsidDel="004C63C2">
          <w:delText xml:space="preserve">These gaps can cause small areas of ‘NoData’ when the raster cell center falls on them. </w:delText>
        </w:r>
        <w:r w:rsidR="00B62F5B" w:rsidDel="004C63C2">
          <w:delText xml:space="preserve"> </w:delText>
        </w:r>
        <w:r w:rsidR="00D24635" w:rsidDel="004C63C2">
          <w:delText>This filling process can add substantial time to the process.</w:delText>
        </w:r>
      </w:del>
    </w:p>
    <w:p w:rsidR="00B62F5B" w:rsidRDefault="00B62F5B" w:rsidP="00C231FE">
      <w:pPr>
        <w:pStyle w:val="NoSpacing"/>
      </w:pPr>
    </w:p>
    <w:p w:rsidR="002119FC" w:rsidRDefault="002119FC" w:rsidP="00C231FE">
      <w:pPr>
        <w:pStyle w:val="NoSpacing"/>
      </w:pPr>
      <w:r>
        <w:t xml:space="preserve">Each tool includes built-in help available on the right side of the tool dialog box.  It is recommended that these tools run in foreground mode. </w:t>
      </w:r>
      <w:del w:id="30" w:author="Peaslee, Steve - NRCS, Lincoln, NE" w:date="2014-10-01T10:09:00Z">
        <w:r w:rsidDel="00390756">
          <w:delText xml:space="preserve">Currently, only surveys with spatial data are </w:delText>
        </w:r>
        <w:r w:rsidR="00B62F5B" w:rsidDel="00390756">
          <w:delText>processed</w:delText>
        </w:r>
        <w:r w:rsidDel="00390756">
          <w:delText xml:space="preserve">. </w:delText>
        </w:r>
        <w:r w:rsidR="00B62F5B" w:rsidDel="00390756">
          <w:delText xml:space="preserve"> The tools will not download ‘Tabular Only’ surveys.</w:delText>
        </w:r>
      </w:del>
      <w:ins w:id="31" w:author="Peaslee, Steve - NRCS, Lincoln, NE" w:date="2014-10-01T10:09:00Z">
        <w:r w:rsidR="00390756">
          <w:t>Users have the option of downloading spatial-only or all surveys.</w:t>
        </w:r>
      </w:ins>
    </w:p>
    <w:p w:rsidR="00D24635" w:rsidRPr="00BA4E92" w:rsidRDefault="00D24635" w:rsidP="00BA4E92">
      <w:pPr>
        <w:pStyle w:val="Heading1"/>
      </w:pPr>
      <w:bookmarkStart w:id="32" w:name="_Toc372898997"/>
      <w:bookmarkStart w:id="33" w:name="_Toc399102589"/>
      <w:r w:rsidRPr="00BA4E92">
        <w:t>Installation - SSURGO Download Toolbox</w:t>
      </w:r>
      <w:bookmarkEnd w:id="32"/>
      <w:bookmarkEnd w:id="33"/>
    </w:p>
    <w:p w:rsidR="00D24635" w:rsidRDefault="00D24635" w:rsidP="00BA4E92">
      <w:pPr>
        <w:pStyle w:val="NoSpacing"/>
      </w:pPr>
      <w:r>
        <w:t>The SSURGO Download Tools are provided as a zipped collection of:</w:t>
      </w:r>
    </w:p>
    <w:p w:rsidR="00D24635" w:rsidRDefault="00D24635" w:rsidP="00467002">
      <w:pPr>
        <w:pStyle w:val="NoSpacing"/>
        <w:numPr>
          <w:ilvl w:val="0"/>
          <w:numId w:val="4"/>
        </w:numPr>
      </w:pPr>
      <w:r>
        <w:t>Python scripts (.</w:t>
      </w:r>
      <w:proofErr w:type="spellStart"/>
      <w:r>
        <w:t>py</w:t>
      </w:r>
      <w:proofErr w:type="spellEnd"/>
      <w:r>
        <w:t>)</w:t>
      </w:r>
    </w:p>
    <w:p w:rsidR="00D24635" w:rsidRDefault="00D24635" w:rsidP="00467002">
      <w:pPr>
        <w:pStyle w:val="NoSpacing"/>
        <w:numPr>
          <w:ilvl w:val="0"/>
          <w:numId w:val="4"/>
        </w:numPr>
      </w:pPr>
      <w:r>
        <w:t>ArcGIS 10.1 Toolbox file (.</w:t>
      </w:r>
      <w:proofErr w:type="spellStart"/>
      <w:r>
        <w:t>tbx</w:t>
      </w:r>
      <w:proofErr w:type="spellEnd"/>
      <w:r>
        <w:t>)</w:t>
      </w:r>
    </w:p>
    <w:p w:rsidR="00D24635" w:rsidRDefault="00D24635" w:rsidP="00467002">
      <w:pPr>
        <w:pStyle w:val="NoSpacing"/>
        <w:numPr>
          <w:ilvl w:val="0"/>
          <w:numId w:val="4"/>
        </w:numPr>
      </w:pPr>
      <w:r>
        <w:t>XML Workspace Documents (.xml)</w:t>
      </w:r>
    </w:p>
    <w:p w:rsidR="00D24635" w:rsidRDefault="00D24635" w:rsidP="00467002">
      <w:pPr>
        <w:pStyle w:val="NoSpacing"/>
        <w:numPr>
          <w:ilvl w:val="0"/>
          <w:numId w:val="4"/>
        </w:numPr>
        <w:rPr>
          <w:bCs/>
        </w:rPr>
      </w:pPr>
      <w:r w:rsidRPr="00F373AC">
        <w:rPr>
          <w:bCs/>
        </w:rPr>
        <w:t>soildb_US_2003_BatchImport</w:t>
      </w:r>
      <w:r>
        <w:rPr>
          <w:bCs/>
        </w:rPr>
        <w:t xml:space="preserve"> database (</w:t>
      </w:r>
      <w:r w:rsidRPr="00F373AC">
        <w:rPr>
          <w:bCs/>
        </w:rPr>
        <w:t>.</w:t>
      </w:r>
      <w:proofErr w:type="spellStart"/>
      <w:r w:rsidRPr="00F373AC">
        <w:rPr>
          <w:bCs/>
        </w:rPr>
        <w:t>mdb</w:t>
      </w:r>
      <w:proofErr w:type="spellEnd"/>
      <w:r>
        <w:rPr>
          <w:bCs/>
        </w:rPr>
        <w:t>)</w:t>
      </w:r>
    </w:p>
    <w:p w:rsidR="00D24635" w:rsidRPr="00D57BDC" w:rsidRDefault="00D24635" w:rsidP="00BA4E92">
      <w:pPr>
        <w:pStyle w:val="NoSpacing"/>
        <w:rPr>
          <w:bCs/>
        </w:rPr>
      </w:pPr>
    </w:p>
    <w:p w:rsidR="00D24635" w:rsidRDefault="00A46BC0" w:rsidP="00BA4E92">
      <w:pPr>
        <w:pStyle w:val="NoSpacing"/>
        <w:rPr>
          <w:bCs/>
        </w:rPr>
      </w:pPr>
      <w:r>
        <w:rPr>
          <w:rFonts w:ascii="Wingdings" w:eastAsia="Wingdings" w:hAnsi="Wingdings" w:cs="Wingdings"/>
          <w:sz w:val="36"/>
          <w:szCs w:val="36"/>
        </w:rPr>
        <w:t></w:t>
      </w:r>
      <w:r>
        <w:rPr>
          <w:rFonts w:ascii="Wingdings" w:eastAsia="Wingdings" w:hAnsi="Wingdings" w:cs="Wingdings"/>
          <w:sz w:val="36"/>
          <w:szCs w:val="36"/>
        </w:rPr>
        <w:t></w:t>
      </w:r>
      <w:r w:rsidR="00D24635" w:rsidRPr="004B3CB7">
        <w:rPr>
          <w:bCs/>
        </w:rPr>
        <w:t>Copy the zip file to the ArcGIS 10.</w:t>
      </w:r>
      <w:r>
        <w:rPr>
          <w:bCs/>
        </w:rPr>
        <w:t>X</w:t>
      </w:r>
      <w:r w:rsidR="00D24635" w:rsidRPr="004B3CB7">
        <w:rPr>
          <w:bCs/>
        </w:rPr>
        <w:t xml:space="preserve"> custom tools</w:t>
      </w:r>
      <w:r w:rsidRPr="00A46BC0">
        <w:rPr>
          <w:bCs/>
        </w:rPr>
        <w:t xml:space="preserve"> </w:t>
      </w:r>
      <w:r w:rsidRPr="004B3CB7">
        <w:rPr>
          <w:bCs/>
        </w:rPr>
        <w:t>folder</w:t>
      </w:r>
      <w:r w:rsidR="00D24635" w:rsidRPr="004B3CB7">
        <w:rPr>
          <w:bCs/>
        </w:rPr>
        <w:t xml:space="preserve">. </w:t>
      </w:r>
      <w:r>
        <w:rPr>
          <w:bCs/>
        </w:rPr>
        <w:t xml:space="preserve"> </w:t>
      </w:r>
      <w:r w:rsidR="00D24635" w:rsidRPr="004B3CB7">
        <w:rPr>
          <w:bCs/>
        </w:rPr>
        <w:t xml:space="preserve">This is normally a folder named </w:t>
      </w:r>
      <w:proofErr w:type="spellStart"/>
      <w:r w:rsidR="00D24635" w:rsidRPr="004B3CB7">
        <w:rPr>
          <w:bCs/>
        </w:rPr>
        <w:t>MyToolboxes</w:t>
      </w:r>
      <w:proofErr w:type="spellEnd"/>
      <w:r w:rsidR="00D24635" w:rsidRPr="004B3CB7">
        <w:rPr>
          <w:bCs/>
        </w:rPr>
        <w:t>’ e</w:t>
      </w:r>
      <w:r>
        <w:rPr>
          <w:bCs/>
        </w:rPr>
        <w:t>.</w:t>
      </w:r>
      <w:r w:rsidR="00D24635" w:rsidRPr="004B3CB7">
        <w:rPr>
          <w:bCs/>
        </w:rPr>
        <w:t>g.</w:t>
      </w:r>
      <w:r>
        <w:rPr>
          <w:bCs/>
        </w:rPr>
        <w:t>,</w:t>
      </w:r>
      <w:r w:rsidR="00D24635" w:rsidRPr="004B3CB7">
        <w:rPr>
          <w:bCs/>
        </w:rPr>
        <w:t xml:space="preserve"> </w:t>
      </w:r>
      <w:r w:rsidR="00D24635" w:rsidRPr="0061514B">
        <w:rPr>
          <w:bCs/>
          <w:i/>
        </w:rPr>
        <w:t>C:</w:t>
      </w:r>
      <w:r>
        <w:rPr>
          <w:bCs/>
          <w:i/>
        </w:rPr>
        <w:t>\</w:t>
      </w:r>
      <w:r w:rsidR="00D24635" w:rsidRPr="0061514B">
        <w:rPr>
          <w:bCs/>
          <w:i/>
        </w:rPr>
        <w:t>Users</w:t>
      </w:r>
      <w:r>
        <w:rPr>
          <w:bCs/>
          <w:i/>
        </w:rPr>
        <w:t>\</w:t>
      </w:r>
      <w:r w:rsidR="00D24635" w:rsidRPr="0061514B">
        <w:rPr>
          <w:bCs/>
          <w:i/>
        </w:rPr>
        <w:t>&lt;your login&gt;</w:t>
      </w:r>
      <w:r>
        <w:rPr>
          <w:bCs/>
          <w:i/>
        </w:rPr>
        <w:t>\</w:t>
      </w:r>
      <w:proofErr w:type="spellStart"/>
      <w:r w:rsidR="00D24635" w:rsidRPr="0061514B">
        <w:rPr>
          <w:bCs/>
          <w:i/>
        </w:rPr>
        <w:t>AppData</w:t>
      </w:r>
      <w:proofErr w:type="spellEnd"/>
      <w:r>
        <w:rPr>
          <w:bCs/>
          <w:i/>
        </w:rPr>
        <w:t>\</w:t>
      </w:r>
      <w:r w:rsidR="00D24635" w:rsidRPr="0061514B">
        <w:rPr>
          <w:bCs/>
          <w:i/>
        </w:rPr>
        <w:t>Roaming</w:t>
      </w:r>
      <w:r>
        <w:rPr>
          <w:bCs/>
          <w:i/>
        </w:rPr>
        <w:t>\</w:t>
      </w:r>
      <w:r w:rsidR="00D24635" w:rsidRPr="0061514B">
        <w:rPr>
          <w:bCs/>
          <w:i/>
        </w:rPr>
        <w:t>ESRI</w:t>
      </w:r>
      <w:r>
        <w:rPr>
          <w:bCs/>
          <w:i/>
        </w:rPr>
        <w:t>\</w:t>
      </w:r>
      <w:r w:rsidR="00D24635" w:rsidRPr="0061514B">
        <w:rPr>
          <w:bCs/>
          <w:i/>
        </w:rPr>
        <w:t>Desktop10.</w:t>
      </w:r>
      <w:r>
        <w:rPr>
          <w:bCs/>
          <w:i/>
        </w:rPr>
        <w:t>X\</w:t>
      </w:r>
      <w:r w:rsidR="00D24635" w:rsidRPr="0061514B">
        <w:rPr>
          <w:bCs/>
          <w:i/>
        </w:rPr>
        <w:t>ArcToolbox</w:t>
      </w:r>
      <w:r>
        <w:rPr>
          <w:bCs/>
          <w:i/>
        </w:rPr>
        <w:t>\</w:t>
      </w:r>
      <w:r w:rsidR="00D24635" w:rsidRPr="0061514B">
        <w:rPr>
          <w:bCs/>
          <w:i/>
        </w:rPr>
        <w:t>My Toolboxes</w:t>
      </w:r>
      <w:r w:rsidR="00D24635" w:rsidRPr="004B3CB7">
        <w:rPr>
          <w:bCs/>
        </w:rPr>
        <w:t>.</w:t>
      </w:r>
    </w:p>
    <w:p w:rsidR="00D24635" w:rsidRDefault="00D24635" w:rsidP="00BA4E92">
      <w:pPr>
        <w:pStyle w:val="NoSpacing"/>
        <w:rPr>
          <w:bCs/>
        </w:rPr>
      </w:pPr>
    </w:p>
    <w:p w:rsidR="00D24635" w:rsidRDefault="00A46BC0" w:rsidP="00BA4E92">
      <w:pPr>
        <w:pStyle w:val="NoSpacing"/>
        <w:rPr>
          <w:bCs/>
        </w:rPr>
      </w:pPr>
      <w:r>
        <w:rPr>
          <w:rFonts w:ascii="Wingdings" w:eastAsia="Wingdings" w:hAnsi="Wingdings" w:cs="Wingdings"/>
          <w:sz w:val="36"/>
          <w:szCs w:val="36"/>
        </w:rPr>
        <w:t></w:t>
      </w:r>
      <w:r>
        <w:rPr>
          <w:rFonts w:ascii="Wingdings" w:eastAsia="Wingdings" w:hAnsi="Wingdings" w:cs="Wingdings"/>
          <w:sz w:val="36"/>
          <w:szCs w:val="36"/>
        </w:rPr>
        <w:t></w:t>
      </w:r>
      <w:r w:rsidR="00D24635" w:rsidRPr="004B3CB7">
        <w:rPr>
          <w:bCs/>
        </w:rPr>
        <w:t xml:space="preserve">Unzip the </w:t>
      </w:r>
      <w:r w:rsidR="00D24635">
        <w:rPr>
          <w:bCs/>
        </w:rPr>
        <w:t xml:space="preserve">file to the current folder: </w:t>
      </w:r>
      <w:proofErr w:type="gramStart"/>
      <w:r w:rsidR="00D24635">
        <w:rPr>
          <w:bCs/>
        </w:rPr>
        <w:t>‘</w:t>
      </w:r>
      <w:r>
        <w:rPr>
          <w:bCs/>
        </w:rPr>
        <w:t xml:space="preserve"> </w:t>
      </w:r>
      <w:r w:rsidR="00D24635" w:rsidRPr="004B3CB7">
        <w:rPr>
          <w:bCs/>
        </w:rPr>
        <w:t>My</w:t>
      </w:r>
      <w:proofErr w:type="gramEnd"/>
      <w:r w:rsidR="00D24635" w:rsidRPr="004B3CB7">
        <w:rPr>
          <w:bCs/>
        </w:rPr>
        <w:t xml:space="preserve"> Toolboxes</w:t>
      </w:r>
      <w:r w:rsidR="00D24635">
        <w:rPr>
          <w:bCs/>
        </w:rPr>
        <w:t>’</w:t>
      </w:r>
      <w:r w:rsidR="00D24635" w:rsidRPr="004B3CB7">
        <w:rPr>
          <w:bCs/>
        </w:rPr>
        <w:t>.</w:t>
      </w:r>
    </w:p>
    <w:p w:rsidR="00D24635" w:rsidRPr="004B3CB7" w:rsidRDefault="00D24635" w:rsidP="00BA4E92">
      <w:pPr>
        <w:pStyle w:val="NoSpacing"/>
        <w:rPr>
          <w:bCs/>
        </w:rPr>
      </w:pPr>
    </w:p>
    <w:p w:rsidR="00D24635" w:rsidRDefault="00A46BC0" w:rsidP="00BA4E92">
      <w:pPr>
        <w:pStyle w:val="NoSpacing"/>
        <w:rPr>
          <w:bCs/>
        </w:rPr>
      </w:pPr>
      <w:r>
        <w:rPr>
          <w:rFonts w:ascii="Wingdings" w:eastAsia="Wingdings" w:hAnsi="Wingdings" w:cs="Wingdings"/>
          <w:sz w:val="36"/>
          <w:szCs w:val="36"/>
        </w:rPr>
        <w:t></w:t>
      </w:r>
      <w:r>
        <w:rPr>
          <w:rFonts w:ascii="Wingdings" w:eastAsia="Wingdings" w:hAnsi="Wingdings" w:cs="Wingdings"/>
          <w:sz w:val="36"/>
          <w:szCs w:val="36"/>
        </w:rPr>
        <w:t></w:t>
      </w:r>
      <w:r w:rsidR="00D24635">
        <w:rPr>
          <w:bCs/>
        </w:rPr>
        <w:t xml:space="preserve">Copy the </w:t>
      </w:r>
      <w:r w:rsidR="00D24635" w:rsidRPr="00A46BC0">
        <w:rPr>
          <w:b/>
          <w:bCs/>
        </w:rPr>
        <w:t>soildb_US_2003_BatchImport</w:t>
      </w:r>
      <w:del w:id="34" w:author="Peaslee, Steve - NRCS, Lincoln, NE" w:date="2014-10-01T10:10:00Z">
        <w:r w:rsidR="00D24635" w:rsidRPr="00A46BC0" w:rsidDel="00390756">
          <w:rPr>
            <w:b/>
            <w:bCs/>
          </w:rPr>
          <w:delText xml:space="preserve"> database</w:delText>
        </w:r>
      </w:del>
      <w:r w:rsidR="00D24635" w:rsidRPr="00A46BC0">
        <w:rPr>
          <w:b/>
          <w:bCs/>
        </w:rPr>
        <w:t>.mdb</w:t>
      </w:r>
      <w:r w:rsidR="00D24635">
        <w:rPr>
          <w:bCs/>
        </w:rPr>
        <w:t xml:space="preserve"> file to a new folder location where it can be easily found for future use. </w:t>
      </w:r>
      <w:r>
        <w:rPr>
          <w:bCs/>
        </w:rPr>
        <w:t xml:space="preserve"> </w:t>
      </w:r>
      <w:r w:rsidR="00D24635">
        <w:rPr>
          <w:bCs/>
        </w:rPr>
        <w:t xml:space="preserve">The download tools will ask for the location of this </w:t>
      </w:r>
      <w:ins w:id="35" w:author="Peaslee, Steve - NRCS, Lincoln, NE" w:date="2014-10-01T10:10:00Z">
        <w:r w:rsidR="00390756">
          <w:rPr>
            <w:bCs/>
          </w:rPr>
          <w:t xml:space="preserve">SSURGO Template </w:t>
        </w:r>
      </w:ins>
      <w:r w:rsidR="00D24635">
        <w:rPr>
          <w:bCs/>
        </w:rPr>
        <w:t>database when importing the tabular data.</w:t>
      </w:r>
    </w:p>
    <w:p w:rsidR="00D24635" w:rsidRPr="008B5C6F" w:rsidRDefault="00D24635" w:rsidP="00ED17DF">
      <w:pPr>
        <w:pStyle w:val="Heading2"/>
      </w:pPr>
      <w:bookmarkStart w:id="36" w:name="_Toc372898998"/>
      <w:bookmarkStart w:id="37" w:name="_Toc399102590"/>
      <w:r w:rsidRPr="008B5C6F">
        <w:t>Processing Strategies</w:t>
      </w:r>
      <w:bookmarkEnd w:id="36"/>
      <w:bookmarkEnd w:id="37"/>
    </w:p>
    <w:p w:rsidR="00D24635" w:rsidRDefault="00D24635" w:rsidP="008B5C6F">
      <w:pPr>
        <w:pStyle w:val="NoSpacing"/>
      </w:pPr>
      <w:r>
        <w:t xml:space="preserve">Downloading SSURGO data and using these tools to create gSSURGO or other new datasets can consume a lot of time and computer resources. </w:t>
      </w:r>
      <w:r w:rsidR="008B5C6F">
        <w:t xml:space="preserve"> </w:t>
      </w:r>
      <w:r>
        <w:t xml:space="preserve">The </w:t>
      </w:r>
      <w:r w:rsidR="008B5C6F">
        <w:t xml:space="preserve">following </w:t>
      </w:r>
      <w:r>
        <w:t xml:space="preserve">are steps that can </w:t>
      </w:r>
      <w:r w:rsidR="008B5C6F">
        <w:t xml:space="preserve">be </w:t>
      </w:r>
      <w:r>
        <w:t>take</w:t>
      </w:r>
      <w:r w:rsidR="008B5C6F">
        <w:t>n</w:t>
      </w:r>
      <w:r>
        <w:t xml:space="preserve"> </w:t>
      </w:r>
      <w:r w:rsidR="008B5C6F">
        <w:t>to</w:t>
      </w:r>
      <w:r>
        <w:t xml:space="preserve"> increase </w:t>
      </w:r>
      <w:r w:rsidR="008B5C6F">
        <w:t xml:space="preserve">the </w:t>
      </w:r>
      <w:r>
        <w:t>odds f</w:t>
      </w:r>
      <w:r w:rsidR="008B5C6F">
        <w:t>or</w:t>
      </w:r>
      <w:r>
        <w:t xml:space="preserve"> </w:t>
      </w:r>
      <w:r w:rsidR="008B5C6F">
        <w:t xml:space="preserve">a </w:t>
      </w:r>
      <w:r>
        <w:t>success</w:t>
      </w:r>
      <w:r w:rsidR="008B5C6F">
        <w:t>ful creation of the gSSURGO dataset:</w:t>
      </w:r>
    </w:p>
    <w:p w:rsidR="008B5C6F" w:rsidRDefault="008B5C6F" w:rsidP="00467002">
      <w:pPr>
        <w:pStyle w:val="NoSpacing"/>
        <w:numPr>
          <w:ilvl w:val="0"/>
          <w:numId w:val="5"/>
        </w:numPr>
      </w:pPr>
      <w:r>
        <w:t>A properly configured computer</w:t>
      </w:r>
    </w:p>
    <w:p w:rsidR="00D24635" w:rsidRDefault="00D24635" w:rsidP="00467002">
      <w:pPr>
        <w:pStyle w:val="NoSpacing"/>
        <w:numPr>
          <w:ilvl w:val="1"/>
          <w:numId w:val="5"/>
        </w:numPr>
      </w:pPr>
      <w:r>
        <w:t>Windows 7 64-bit</w:t>
      </w:r>
      <w:r w:rsidR="008B5C6F">
        <w:t xml:space="preserve"> operating system</w:t>
      </w:r>
    </w:p>
    <w:p w:rsidR="00D24635" w:rsidRDefault="00D24635" w:rsidP="00467002">
      <w:pPr>
        <w:pStyle w:val="NoSpacing"/>
        <w:numPr>
          <w:ilvl w:val="1"/>
          <w:numId w:val="5"/>
        </w:numPr>
      </w:pPr>
      <w:r>
        <w:t xml:space="preserve">ArcGIS 10.1 </w:t>
      </w:r>
      <w:r w:rsidR="008B5C6F">
        <w:t>or 1</w:t>
      </w:r>
      <w:r>
        <w:t xml:space="preserve">0.2 </w:t>
      </w:r>
      <w:r w:rsidR="008B5C6F">
        <w:t xml:space="preserve">with all </w:t>
      </w:r>
      <w:r w:rsidR="00B70798">
        <w:t>updates</w:t>
      </w:r>
    </w:p>
    <w:p w:rsidR="00D24635" w:rsidRDefault="00D24635" w:rsidP="00467002">
      <w:pPr>
        <w:pStyle w:val="NoSpacing"/>
        <w:numPr>
          <w:ilvl w:val="1"/>
          <w:numId w:val="5"/>
        </w:numPr>
      </w:pPr>
      <w:r>
        <w:t>At least 12 GB of RAM, 16 or even 24 would be better</w:t>
      </w:r>
    </w:p>
    <w:p w:rsidR="00D24635" w:rsidRDefault="00D24635" w:rsidP="00467002">
      <w:pPr>
        <w:pStyle w:val="NoSpacing"/>
        <w:numPr>
          <w:ilvl w:val="1"/>
          <w:numId w:val="5"/>
        </w:numPr>
      </w:pPr>
      <w:r>
        <w:t xml:space="preserve">Plenty of fast, local disk space. </w:t>
      </w:r>
      <w:r w:rsidR="00B70798">
        <w:t xml:space="preserve"> </w:t>
      </w:r>
      <w:r>
        <w:t>Raid 5 or 10 using 10k or 15k SAS drives works well</w:t>
      </w:r>
    </w:p>
    <w:p w:rsidR="00D24635" w:rsidRDefault="00D24635" w:rsidP="00467002">
      <w:pPr>
        <w:pStyle w:val="NoSpacing"/>
        <w:numPr>
          <w:ilvl w:val="1"/>
          <w:numId w:val="5"/>
        </w:numPr>
      </w:pPr>
      <w:r>
        <w:t>External, USB drives aren’t usually recommended for geoprocessing</w:t>
      </w:r>
    </w:p>
    <w:p w:rsidR="00D24635" w:rsidRDefault="00D24635" w:rsidP="00467002">
      <w:pPr>
        <w:pStyle w:val="NoSpacing"/>
        <w:numPr>
          <w:ilvl w:val="1"/>
          <w:numId w:val="5"/>
        </w:numPr>
      </w:pPr>
      <w:r>
        <w:t>Maintain plenty of free disk</w:t>
      </w:r>
      <w:r w:rsidR="00B70798">
        <w:t xml:space="preserve"> </w:t>
      </w:r>
      <w:r>
        <w:t>space for data and temp files</w:t>
      </w:r>
    </w:p>
    <w:p w:rsidR="00D24635" w:rsidRDefault="00D24635" w:rsidP="00467002">
      <w:pPr>
        <w:pStyle w:val="NoSpacing"/>
        <w:numPr>
          <w:ilvl w:val="1"/>
          <w:numId w:val="5"/>
        </w:numPr>
      </w:pPr>
      <w:r>
        <w:lastRenderedPageBreak/>
        <w:t>For ArcGIS, get the CPU with the fastest clock</w:t>
      </w:r>
      <w:ins w:id="38" w:author="Peaslee, Steve - NRCS, Lincoln, NE" w:date="2014-10-09T13:24:00Z">
        <w:r w:rsidR="00046987">
          <w:t xml:space="preserve"> </w:t>
        </w:r>
      </w:ins>
      <w:r w:rsidR="00E815ED">
        <w:t>s</w:t>
      </w:r>
      <w:del w:id="39" w:author="Peaslee, Steve - NRCS, Lincoln, NE" w:date="2014-10-09T13:24:00Z">
        <w:r w:rsidR="00E815ED" w:rsidDel="00046987">
          <w:delText xml:space="preserve"> </w:delText>
        </w:r>
      </w:del>
      <w:r>
        <w:t xml:space="preserve">peed </w:t>
      </w:r>
      <w:r w:rsidR="00E815ED">
        <w:t>that</w:t>
      </w:r>
      <w:r>
        <w:t xml:space="preserve"> can </w:t>
      </w:r>
      <w:r w:rsidR="00E815ED">
        <w:t xml:space="preserve">be </w:t>
      </w:r>
      <w:r>
        <w:t>afford</w:t>
      </w:r>
      <w:r w:rsidR="00E815ED">
        <w:t>ed</w:t>
      </w:r>
      <w:r>
        <w:t>.</w:t>
      </w:r>
      <w:r w:rsidR="00E815ED">
        <w:t xml:space="preserve"> </w:t>
      </w:r>
      <w:r>
        <w:t xml:space="preserve"> A CPU with a few fast cores is better than several slow ones</w:t>
      </w:r>
    </w:p>
    <w:p w:rsidR="00D24635" w:rsidRDefault="00D24635" w:rsidP="00467002">
      <w:pPr>
        <w:pStyle w:val="NoSpacing"/>
        <w:numPr>
          <w:ilvl w:val="1"/>
          <w:numId w:val="5"/>
        </w:numPr>
      </w:pPr>
      <w:r>
        <w:t>Spread the load</w:t>
      </w:r>
      <w:r w:rsidR="00E63B0A">
        <w:t>,</w:t>
      </w:r>
      <w:r>
        <w:t xml:space="preserve"> </w:t>
      </w:r>
      <w:r w:rsidR="00E63B0A">
        <w:t>s</w:t>
      </w:r>
      <w:r>
        <w:t xml:space="preserve">etup TEMP and </w:t>
      </w:r>
      <w:r w:rsidR="00E63B0A">
        <w:t xml:space="preserve">a </w:t>
      </w:r>
      <w:proofErr w:type="spellStart"/>
      <w:r>
        <w:t>scratchworkspace</w:t>
      </w:r>
      <w:proofErr w:type="spellEnd"/>
      <w:r>
        <w:t xml:space="preserve"> on one drive, output data on another</w:t>
      </w:r>
      <w:r w:rsidR="00E63B0A">
        <w:t xml:space="preserve"> drive</w:t>
      </w:r>
    </w:p>
    <w:p w:rsidR="00D24635" w:rsidRDefault="00D24635" w:rsidP="00467002">
      <w:pPr>
        <w:pStyle w:val="NoSpacing"/>
        <w:numPr>
          <w:ilvl w:val="1"/>
          <w:numId w:val="5"/>
        </w:numPr>
      </w:pPr>
      <w:r>
        <w:t xml:space="preserve">When a job is complete, backup </w:t>
      </w:r>
      <w:r w:rsidR="00E63B0A">
        <w:t>the</w:t>
      </w:r>
      <w:r>
        <w:t xml:space="preserve"> results to another location</w:t>
      </w:r>
    </w:p>
    <w:p w:rsidR="00D24635" w:rsidRDefault="00E63B0A" w:rsidP="00467002">
      <w:pPr>
        <w:pStyle w:val="NoSpacing"/>
        <w:numPr>
          <w:ilvl w:val="1"/>
          <w:numId w:val="5"/>
        </w:numPr>
        <w:rPr>
          <w:ins w:id="40" w:author="Peaslee, Steve - NRCS, Lincoln, NE" w:date="2014-10-01T10:11:00Z"/>
        </w:rPr>
      </w:pPr>
      <w:r>
        <w:t xml:space="preserve">Verify </w:t>
      </w:r>
      <w:r w:rsidR="00D24635">
        <w:t>that the output folder and its subfolders are set as Trusted Locations in M</w:t>
      </w:r>
      <w:r>
        <w:t>icrosoft</w:t>
      </w:r>
      <w:r w:rsidR="00D24635">
        <w:t xml:space="preserve"> Access or the </w:t>
      </w:r>
      <w:r>
        <w:t>i</w:t>
      </w:r>
      <w:r w:rsidR="00D24635">
        <w:t xml:space="preserve">mport macro will </w:t>
      </w:r>
      <w:del w:id="41" w:author="Peaslee, Steve - NRCS, Lincoln, NE" w:date="2014-10-01T10:11:00Z">
        <w:r w:rsidDel="00390756">
          <w:delText xml:space="preserve">fail </w:delText>
        </w:r>
      </w:del>
      <w:ins w:id="42" w:author="Peaslee, Steve - NRCS, Lincoln, NE" w:date="2014-10-01T10:11:00Z">
        <w:r w:rsidR="00390756">
          <w:t xml:space="preserve">hang </w:t>
        </w:r>
      </w:ins>
      <w:r w:rsidR="00D24635">
        <w:t>when importing tabular data</w:t>
      </w:r>
    </w:p>
    <w:p w:rsidR="00390756" w:rsidRDefault="00390756" w:rsidP="00467002">
      <w:pPr>
        <w:pStyle w:val="NoSpacing"/>
        <w:numPr>
          <w:ilvl w:val="1"/>
          <w:numId w:val="5"/>
        </w:numPr>
      </w:pPr>
      <w:ins w:id="43" w:author="Peaslee, Steve - NRCS, Lincoln, NE" w:date="2014-10-01T10:11:00Z">
        <w:r>
          <w:t xml:space="preserve"> Always leave the geoprocessing window in the foreground and uncheck the </w:t>
        </w:r>
      </w:ins>
      <w:ins w:id="44" w:author="Peaslee, Steve - NRCS, Lincoln, NE" w:date="2014-10-01T10:12:00Z">
        <w:r>
          <w:t>option to ‘Close this dialog when completed successfully’.</w:t>
        </w:r>
      </w:ins>
      <w:ins w:id="45" w:author="Peaslee, Steve - NRCS, Lincoln, NE" w:date="2014-10-01T10:13:00Z">
        <w:r>
          <w:t xml:space="preserve"> The user should always read the resulting messages to make sure the process completed without warnings or errors.</w:t>
        </w:r>
      </w:ins>
    </w:p>
    <w:p w:rsidR="00D24635" w:rsidRDefault="00D24635" w:rsidP="00467002">
      <w:pPr>
        <w:pStyle w:val="NoSpacing"/>
        <w:numPr>
          <w:ilvl w:val="0"/>
          <w:numId w:val="5"/>
        </w:numPr>
      </w:pPr>
      <w:r>
        <w:t xml:space="preserve">Set </w:t>
      </w:r>
      <w:r w:rsidR="00E63B0A">
        <w:t>the</w:t>
      </w:r>
      <w:r>
        <w:t xml:space="preserve"> geoprocessing environment to use a file geodatabase for the </w:t>
      </w:r>
      <w:proofErr w:type="spellStart"/>
      <w:r>
        <w:t>scratchworkspace</w:t>
      </w:r>
      <w:proofErr w:type="spellEnd"/>
    </w:p>
    <w:p w:rsidR="00D24635" w:rsidRDefault="00D24635" w:rsidP="00467002">
      <w:pPr>
        <w:pStyle w:val="NoSpacing"/>
        <w:numPr>
          <w:ilvl w:val="1"/>
          <w:numId w:val="5"/>
        </w:numPr>
      </w:pPr>
      <w:r>
        <w:t xml:space="preserve">When large geoprocessing tasks are being performed, close all other applications. </w:t>
      </w:r>
      <w:r w:rsidR="00E63B0A">
        <w:t xml:space="preserve"> </w:t>
      </w:r>
      <w:r>
        <w:t>This especially applies to other ArcGIS applications and M</w:t>
      </w:r>
      <w:r w:rsidR="00E63B0A">
        <w:t>icrosoft</w:t>
      </w:r>
      <w:r>
        <w:t xml:space="preserve"> Outlook, PowerPoint, </w:t>
      </w:r>
      <w:r w:rsidR="00E63B0A">
        <w:t xml:space="preserve">or </w:t>
      </w:r>
      <w:r>
        <w:t xml:space="preserve">LiveMeeting. </w:t>
      </w:r>
      <w:r w:rsidR="00E63B0A">
        <w:t xml:space="preserve"> </w:t>
      </w:r>
      <w:r>
        <w:t xml:space="preserve">Having other ArcGIS sessions open can cause file-locking </w:t>
      </w:r>
      <w:r w:rsidR="00E63B0A">
        <w:t>issues</w:t>
      </w:r>
      <w:r>
        <w:t>.</w:t>
      </w:r>
    </w:p>
    <w:p w:rsidR="00D24635" w:rsidRDefault="00D24635" w:rsidP="00467002">
      <w:pPr>
        <w:pStyle w:val="NoSpacing"/>
        <w:numPr>
          <w:ilvl w:val="1"/>
          <w:numId w:val="5"/>
        </w:numPr>
      </w:pPr>
      <w:r>
        <w:t xml:space="preserve">It’s a good idea to occasionally clean out </w:t>
      </w:r>
      <w:r w:rsidR="00E63B0A">
        <w:t>the</w:t>
      </w:r>
      <w:r>
        <w:t xml:space="preserve"> </w:t>
      </w:r>
      <w:proofErr w:type="spellStart"/>
      <w:r>
        <w:t>scra</w:t>
      </w:r>
      <w:r w:rsidR="00E63B0A">
        <w:t>tch.gdb</w:t>
      </w:r>
      <w:proofErr w:type="spellEnd"/>
      <w:r w:rsidR="00E63B0A">
        <w:t xml:space="preserve"> database and compact it</w:t>
      </w:r>
    </w:p>
    <w:p w:rsidR="00D24635" w:rsidRDefault="00D24635" w:rsidP="00467002">
      <w:pPr>
        <w:pStyle w:val="NoSpacing"/>
        <w:numPr>
          <w:ilvl w:val="0"/>
          <w:numId w:val="5"/>
        </w:numPr>
      </w:pPr>
      <w:r>
        <w:t>Let big jobs process overnight</w:t>
      </w:r>
      <w:ins w:id="46" w:author="Peaslee, Steve - NRCS, Lincoln, NE" w:date="2014-10-01T10:13:00Z">
        <w:r w:rsidR="00390756">
          <w:t xml:space="preserve"> or on the weekend</w:t>
        </w:r>
      </w:ins>
    </w:p>
    <w:p w:rsidR="00D24635" w:rsidRDefault="00D24635" w:rsidP="00467002">
      <w:pPr>
        <w:pStyle w:val="NoSpacing"/>
        <w:numPr>
          <w:ilvl w:val="1"/>
          <w:numId w:val="5"/>
        </w:numPr>
      </w:pPr>
      <w:r>
        <w:t xml:space="preserve">Keep the geoprocessing tool window open </w:t>
      </w:r>
      <w:r w:rsidR="00E63B0A">
        <w:t>t</w:t>
      </w:r>
      <w:r>
        <w:t xml:space="preserve">o track progress and read error messages. </w:t>
      </w:r>
      <w:r w:rsidR="00E63B0A">
        <w:t xml:space="preserve"> </w:t>
      </w:r>
      <w:r>
        <w:t xml:space="preserve">If </w:t>
      </w:r>
      <w:r w:rsidR="00E63B0A">
        <w:t xml:space="preserve">the process is </w:t>
      </w:r>
      <w:r>
        <w:t>running in the background it is harder to tell if a process is hung up.</w:t>
      </w:r>
    </w:p>
    <w:p w:rsidR="00D24635" w:rsidRDefault="00D24635" w:rsidP="00467002">
      <w:pPr>
        <w:pStyle w:val="NoSpacing"/>
        <w:numPr>
          <w:ilvl w:val="1"/>
          <w:numId w:val="5"/>
        </w:numPr>
      </w:pPr>
      <w:r>
        <w:t>Sometimes a process will hang up with the error message hidden in the background</w:t>
      </w:r>
    </w:p>
    <w:p w:rsidR="00D24635" w:rsidRDefault="00D24635" w:rsidP="00467002">
      <w:pPr>
        <w:pStyle w:val="NoSpacing"/>
        <w:numPr>
          <w:ilvl w:val="1"/>
          <w:numId w:val="5"/>
        </w:numPr>
      </w:pPr>
      <w:r>
        <w:t>If repeated failures</w:t>
      </w:r>
      <w:r w:rsidR="00E63B0A">
        <w:t xml:space="preserve"> occur</w:t>
      </w:r>
      <w:r>
        <w:t xml:space="preserve">, reboot </w:t>
      </w:r>
      <w:r w:rsidR="00E63B0A">
        <w:t xml:space="preserve">the system </w:t>
      </w:r>
      <w:r>
        <w:t xml:space="preserve">and then double-check </w:t>
      </w:r>
      <w:r w:rsidR="00E63B0A">
        <w:t>the</w:t>
      </w:r>
      <w:r>
        <w:t xml:space="preserve"> </w:t>
      </w:r>
      <w:proofErr w:type="spellStart"/>
      <w:r>
        <w:t>scratchworkspace</w:t>
      </w:r>
      <w:proofErr w:type="spellEnd"/>
      <w:r>
        <w:t xml:space="preserve"> setting in the geoprocessing environment.</w:t>
      </w:r>
    </w:p>
    <w:p w:rsidR="00D24635" w:rsidRDefault="00D24635" w:rsidP="00467002">
      <w:pPr>
        <w:pStyle w:val="NoSpacing"/>
        <w:numPr>
          <w:ilvl w:val="0"/>
          <w:numId w:val="5"/>
        </w:numPr>
      </w:pPr>
      <w:r>
        <w:t>The tools are hard-coded to download SSURGO using a URL similar to the following:</w:t>
      </w:r>
      <w:r w:rsidRPr="00CD033F">
        <w:t xml:space="preserve"> </w:t>
      </w:r>
      <w:r>
        <w:t xml:space="preserve"> </w:t>
      </w:r>
      <w:hyperlink r:id="rId23" w:history="1">
        <w:r w:rsidRPr="00F5494D">
          <w:rPr>
            <w:rStyle w:val="Hyperlink"/>
          </w:rPr>
          <w:t>http://websoilsurvey.sc.egov.usda.gov/DSD/Download/Cache/SSA/wss_SSA_AL003_soildb_US_2003_[2006-07-18].zip</w:t>
        </w:r>
      </w:hyperlink>
      <w:r w:rsidR="00E63B0A">
        <w:rPr>
          <w:rStyle w:val="Hyperlink"/>
        </w:rPr>
        <w:t>.</w:t>
      </w:r>
    </w:p>
    <w:p w:rsidR="00241005" w:rsidRPr="00E37D98" w:rsidRDefault="00241005" w:rsidP="00E37D98">
      <w:pPr>
        <w:pStyle w:val="Heading1"/>
      </w:pPr>
      <w:r>
        <w:rPr>
          <w:rFonts w:asciiTheme="minorHAnsi" w:eastAsiaTheme="minorHAnsi" w:hAnsiTheme="minorHAnsi" w:cstheme="minorBidi"/>
          <w:color w:val="auto"/>
          <w:sz w:val="22"/>
          <w:szCs w:val="22"/>
        </w:rPr>
        <w:t xml:space="preserve">  </w:t>
      </w:r>
      <w:bookmarkStart w:id="47" w:name="_Toc386542598"/>
      <w:bookmarkStart w:id="48" w:name="_Toc399102591"/>
      <w:r w:rsidRPr="00E37D98">
        <w:t>Important gSSURGO Concepts</w:t>
      </w:r>
      <w:bookmarkEnd w:id="47"/>
      <w:bookmarkEnd w:id="48"/>
    </w:p>
    <w:p w:rsidR="00ED2D4F" w:rsidRDefault="00ED2D4F" w:rsidP="00467002">
      <w:pPr>
        <w:pStyle w:val="NoSpacing"/>
        <w:numPr>
          <w:ilvl w:val="0"/>
          <w:numId w:val="6"/>
        </w:numPr>
      </w:pPr>
      <w:r>
        <w:t>The entire process is driven by the AREASYMBOL (soil survey id).  SSURGO datasets, including the shapefiles and the Microsoft Access databases, all incorporate the AREASYMBOL value of the data they contain.  Any deviation from the standard naming convention such as renaming folders or shapefiles will adversely disrupt the gSSURGO process.</w:t>
      </w:r>
    </w:p>
    <w:p w:rsidR="00241005" w:rsidRDefault="00241005" w:rsidP="00467002">
      <w:pPr>
        <w:pStyle w:val="NoSpacing"/>
        <w:numPr>
          <w:ilvl w:val="0"/>
          <w:numId w:val="6"/>
        </w:numPr>
      </w:pPr>
      <w:r>
        <w:t xml:space="preserve">The SSURGO download process will </w:t>
      </w:r>
      <w:r w:rsidRPr="00E37D98">
        <w:rPr>
          <w:b/>
        </w:rPr>
        <w:t>not</w:t>
      </w:r>
      <w:r>
        <w:t xml:space="preserve"> need repeated unless new data </w:t>
      </w:r>
      <w:r w:rsidR="00E37D98">
        <w:t>are</w:t>
      </w:r>
      <w:r>
        <w:t xml:space="preserve"> available on Web Soil Survey or if the data structure changes.</w:t>
      </w:r>
    </w:p>
    <w:p w:rsidR="00241005" w:rsidRDefault="00241005" w:rsidP="00467002">
      <w:pPr>
        <w:pStyle w:val="NoSpacing"/>
        <w:numPr>
          <w:ilvl w:val="0"/>
          <w:numId w:val="6"/>
        </w:numPr>
      </w:pPr>
      <w:r>
        <w:t>Administrative boundary clipping</w:t>
      </w:r>
      <w:r w:rsidR="00ED17DF">
        <w:t>,</w:t>
      </w:r>
      <w:r>
        <w:t xml:space="preserve"> e.g.</w:t>
      </w:r>
      <w:r w:rsidR="00ED17DF">
        <w:t>,</w:t>
      </w:r>
      <w:r>
        <w:t xml:space="preserve"> state boundaries is not involved.</w:t>
      </w:r>
    </w:p>
    <w:p w:rsidR="00ED2D4F" w:rsidRDefault="00ED2D4F" w:rsidP="00467002">
      <w:pPr>
        <w:pStyle w:val="NoSpacing"/>
        <w:numPr>
          <w:ilvl w:val="0"/>
          <w:numId w:val="6"/>
        </w:numPr>
      </w:pPr>
      <w:r>
        <w:t>All gSSURGO products have the same database structure with differences arising due to geographic extent and soil survey area data content.</w:t>
      </w:r>
    </w:p>
    <w:p w:rsidR="00ED2D4F" w:rsidRDefault="00ED2D4F" w:rsidP="00467002">
      <w:pPr>
        <w:pStyle w:val="NoSpacing"/>
        <w:numPr>
          <w:ilvl w:val="0"/>
          <w:numId w:val="6"/>
        </w:numPr>
      </w:pPr>
      <w:proofErr w:type="gramStart"/>
      <w:r>
        <w:lastRenderedPageBreak/>
        <w:t>gSSURGO</w:t>
      </w:r>
      <w:proofErr w:type="gramEnd"/>
      <w:r>
        <w:t xml:space="preserve"> databases can be created for any desired area by manually selecting the boundary polygons in the survey status map layer and activating the appropriate ArcToolbox tool.  Currently the tools are limited to creating databases in the Albers Equal Area projection appropriate to the geographic region.</w:t>
      </w:r>
    </w:p>
    <w:p w:rsidR="00241005" w:rsidRDefault="00241005" w:rsidP="00ED2D4F">
      <w:pPr>
        <w:pStyle w:val="Heading1"/>
      </w:pPr>
      <w:bookmarkStart w:id="49" w:name="_Toc399102592"/>
      <w:bookmarkStart w:id="50" w:name="_Toc386542604"/>
      <w:r w:rsidRPr="0099438F">
        <w:t>Introduction to State Tiling Process</w:t>
      </w:r>
      <w:bookmarkEnd w:id="49"/>
    </w:p>
    <w:p w:rsidR="00ED2D4F" w:rsidRDefault="00241005" w:rsidP="00ED2D4F">
      <w:pPr>
        <w:pStyle w:val="NoSpacing"/>
      </w:pPr>
      <w:r>
        <w:t xml:space="preserve">The </w:t>
      </w:r>
      <w:ins w:id="51" w:author="Peaslee, Steve - NRCS, Lincoln, NE" w:date="2014-10-01T10:14:00Z">
        <w:r w:rsidR="00390756">
          <w:t xml:space="preserve">following </w:t>
        </w:r>
      </w:ins>
      <w:r>
        <w:t>instructions</w:t>
      </w:r>
      <w:del w:id="52" w:author="Peaslee, Steve - NRCS, Lincoln, NE" w:date="2014-10-01T10:14:00Z">
        <w:r w:rsidDel="00390756">
          <w:delText xml:space="preserve"> which follow</w:delText>
        </w:r>
      </w:del>
      <w:r>
        <w:t xml:space="preserve"> are designed to assist the user in creating a state-tiled gSSURGO database, using the state of Delaware as an example.</w:t>
      </w:r>
    </w:p>
    <w:p w:rsidR="00241005" w:rsidRDefault="00241005" w:rsidP="00ED2D4F">
      <w:pPr>
        <w:pStyle w:val="Heading2"/>
        <w:rPr>
          <w:rFonts w:eastAsia="Cambria"/>
        </w:rPr>
      </w:pPr>
      <w:bookmarkStart w:id="53" w:name="_Toc399102593"/>
      <w:r>
        <w:rPr>
          <w:rFonts w:eastAsia="Cambria"/>
        </w:rPr>
        <w:t xml:space="preserve">Creating </w:t>
      </w:r>
      <w:r w:rsidR="00ED2D4F">
        <w:rPr>
          <w:rFonts w:eastAsia="Cambria"/>
        </w:rPr>
        <w:t>N</w:t>
      </w:r>
      <w:r>
        <w:rPr>
          <w:rFonts w:eastAsia="Cambria"/>
        </w:rPr>
        <w:t xml:space="preserve">ew </w:t>
      </w:r>
      <w:r w:rsidR="00ED2D4F">
        <w:rPr>
          <w:rFonts w:eastAsia="Cambria"/>
        </w:rPr>
        <w:t>F</w:t>
      </w:r>
      <w:r>
        <w:rPr>
          <w:rFonts w:eastAsia="Cambria"/>
        </w:rPr>
        <w:t>olders</w:t>
      </w:r>
      <w:bookmarkEnd w:id="50"/>
      <w:r>
        <w:rPr>
          <w:rFonts w:eastAsia="Cambria"/>
        </w:rPr>
        <w:t xml:space="preserve"> for State-Tiling</w:t>
      </w:r>
      <w:bookmarkEnd w:id="53"/>
    </w:p>
    <w:p w:rsidR="00241005" w:rsidRDefault="00241005" w:rsidP="00ED2D4F">
      <w:pPr>
        <w:pStyle w:val="NoSpacing"/>
      </w:pPr>
      <w:r>
        <w:t xml:space="preserve">Identify a </w:t>
      </w:r>
      <w:proofErr w:type="gramStart"/>
      <w:r>
        <w:t>singl</w:t>
      </w:r>
      <w:r w:rsidR="00A960AB">
        <w:t>e</w:t>
      </w:r>
      <w:r>
        <w:t>,</w:t>
      </w:r>
      <w:proofErr w:type="gramEnd"/>
      <w:r>
        <w:t xml:space="preserve"> local folder to store all of the required Web Soil Survey downloads.  This step usually is required only once, unless the user decides to create a new archive for each </w:t>
      </w:r>
      <w:r w:rsidR="00A960AB">
        <w:t>fiscal year</w:t>
      </w:r>
      <w:r>
        <w:t>.</w:t>
      </w:r>
    </w:p>
    <w:p w:rsidR="00A960AB" w:rsidRDefault="00A960AB" w:rsidP="00ED2D4F">
      <w:pPr>
        <w:pStyle w:val="NoSpacing"/>
      </w:pPr>
    </w:p>
    <w:p w:rsidR="00241005" w:rsidRDefault="00241005" w:rsidP="00ED2D4F">
      <w:pPr>
        <w:pStyle w:val="NoSpacing"/>
      </w:pPr>
      <w:r w:rsidRPr="0049073D">
        <w:rPr>
          <w:b/>
        </w:rPr>
        <w:t>Note:</w:t>
      </w:r>
      <w:r>
        <w:t xml:space="preserve">  Ensure that at least 85 </w:t>
      </w:r>
      <w:r w:rsidR="00A960AB">
        <w:t>G</w:t>
      </w:r>
      <w:r>
        <w:t>B of disk space is available on drive.</w:t>
      </w:r>
    </w:p>
    <w:p w:rsidR="00241005" w:rsidRPr="00A960AB" w:rsidRDefault="00241005" w:rsidP="00ED2D4F">
      <w:pPr>
        <w:pStyle w:val="NoSpacing"/>
      </w:pPr>
    </w:p>
    <w:p w:rsidR="00241005" w:rsidRPr="00A960AB" w:rsidRDefault="00AE63D4" w:rsidP="00A960AB">
      <w:pPr>
        <w:pStyle w:val="NoSpacing"/>
      </w:pPr>
      <w:proofErr w:type="gramStart"/>
      <w:r>
        <w:rPr>
          <w:rFonts w:ascii="Wingdings" w:eastAsia="Wingdings" w:hAnsi="Wingdings" w:cs="Wingdings"/>
          <w:sz w:val="36"/>
          <w:szCs w:val="36"/>
        </w:rPr>
        <w:t></w:t>
      </w:r>
      <w:r>
        <w:rPr>
          <w:rFonts w:ascii="Wingdings" w:eastAsia="Wingdings" w:hAnsi="Wingdings" w:cs="Wingdings"/>
          <w:sz w:val="36"/>
          <w:szCs w:val="36"/>
        </w:rPr>
        <w:t></w:t>
      </w:r>
      <w:r w:rsidR="00241005" w:rsidRPr="00A960AB">
        <w:t>Create a local folder for the gSSURGO archival year</w:t>
      </w:r>
      <w:r>
        <w:t>,</w:t>
      </w:r>
      <w:r w:rsidR="00241005" w:rsidRPr="00A960AB">
        <w:t xml:space="preserve"> e.g.</w:t>
      </w:r>
      <w:r>
        <w:t>,</w:t>
      </w:r>
      <w:r w:rsidR="00241005" w:rsidRPr="00A960AB">
        <w:t xml:space="preserve"> gSSURGO14</w:t>
      </w:r>
      <w:r>
        <w:t>.</w:t>
      </w:r>
      <w:proofErr w:type="gramEnd"/>
    </w:p>
    <w:p w:rsidR="00AE63D4" w:rsidRDefault="00AE63D4" w:rsidP="00AE63D4">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rsidRPr="00A960AB">
        <w:t>Within this new folder</w:t>
      </w:r>
      <w:r>
        <w:t>,</w:t>
      </w:r>
      <w:r w:rsidR="00241005" w:rsidRPr="00A960AB">
        <w:t xml:space="preserve"> create a second folder </w:t>
      </w:r>
      <w:r>
        <w:t>for the downloaded data, e.g</w:t>
      </w:r>
      <w:proofErr w:type="gramStart"/>
      <w:r>
        <w:t>.,</w:t>
      </w:r>
      <w:proofErr w:type="gramEnd"/>
    </w:p>
    <w:p w:rsidR="00241005" w:rsidRPr="00A960AB" w:rsidRDefault="00AE63D4" w:rsidP="00AE63D4">
      <w:pPr>
        <w:pStyle w:val="NoSpacing"/>
      </w:pPr>
      <w:r>
        <w:t xml:space="preserve">         </w:t>
      </w:r>
      <w:proofErr w:type="gramStart"/>
      <w:r>
        <w:t>S</w:t>
      </w:r>
      <w:r w:rsidR="00241005" w:rsidRPr="00A960AB">
        <w:t>SURGO</w:t>
      </w:r>
      <w:r>
        <w:t>-</w:t>
      </w:r>
      <w:r w:rsidR="00241005" w:rsidRPr="00A960AB">
        <w:t>Downloads</w:t>
      </w:r>
      <w:ins w:id="54" w:author="Peaslee, Steve - NRCS, Lincoln, NE" w:date="2014-10-01T10:14:00Z">
        <w:r w:rsidR="00390756">
          <w:t>14</w:t>
        </w:r>
      </w:ins>
      <w:r>
        <w:t>.</w:t>
      </w:r>
      <w:proofErr w:type="gramEnd"/>
    </w:p>
    <w:p w:rsidR="00241005" w:rsidRDefault="00241005" w:rsidP="00AE63D4">
      <w:pPr>
        <w:pStyle w:val="Heading2"/>
      </w:pPr>
      <w:bookmarkStart w:id="55" w:name="_Toc399102594"/>
      <w:r>
        <w:t>Set Trusted Locations in Microsoft Access</w:t>
      </w:r>
      <w:bookmarkEnd w:id="55"/>
    </w:p>
    <w:p w:rsidR="00241005" w:rsidRPr="00404F49" w:rsidRDefault="00241005" w:rsidP="00404F49">
      <w:pPr>
        <w:pStyle w:val="NoSpacing"/>
      </w:pPr>
      <w:r w:rsidRPr="00404F49">
        <w:t xml:space="preserve">In order to allow macro execution to automatically import SSURGO tabular data, the folder </w:t>
      </w:r>
      <w:r w:rsidR="00404F49">
        <w:t xml:space="preserve">created in the previous section </w:t>
      </w:r>
      <w:r w:rsidRPr="00404F49">
        <w:t>is required to be under a Microsoft Access Trusted Location.</w:t>
      </w:r>
    </w:p>
    <w:p w:rsidR="00241005" w:rsidRPr="00404F49" w:rsidRDefault="00241005" w:rsidP="00404F49">
      <w:pPr>
        <w:pStyle w:val="NoSpacing"/>
      </w:pPr>
    </w:p>
    <w:p w:rsidR="00241005" w:rsidRPr="00404F49" w:rsidRDefault="00D55F89" w:rsidP="00404F49">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rsidRPr="00404F49">
        <w:t>Ope</w:t>
      </w:r>
      <w:bookmarkStart w:id="56" w:name="_GoBack"/>
      <w:bookmarkEnd w:id="56"/>
      <w:r w:rsidR="00241005" w:rsidRPr="00404F49">
        <w:t>n Microsoft Access.</w:t>
      </w:r>
    </w:p>
    <w:p w:rsidR="00241005" w:rsidRPr="00404F49" w:rsidRDefault="00241005" w:rsidP="00404F49">
      <w:pPr>
        <w:pStyle w:val="NoSpacing"/>
      </w:pPr>
    </w:p>
    <w:p w:rsidR="00241005" w:rsidRPr="00404F49" w:rsidRDefault="00D55F89" w:rsidP="00404F49">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rsidRPr="00404F49">
        <w:t>Click the File tab.</w:t>
      </w:r>
    </w:p>
    <w:p w:rsidR="00241005" w:rsidRPr="00404F49" w:rsidRDefault="00241005" w:rsidP="00404F49">
      <w:pPr>
        <w:pStyle w:val="NoSpacing"/>
      </w:pPr>
    </w:p>
    <w:p w:rsidR="00241005" w:rsidRPr="00404F49" w:rsidRDefault="00D55F89" w:rsidP="00404F49">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rsidRPr="00404F49">
        <w:t>Click Options.</w:t>
      </w:r>
    </w:p>
    <w:p w:rsidR="00241005" w:rsidRPr="00404F49" w:rsidRDefault="00241005" w:rsidP="00404F49">
      <w:pPr>
        <w:pStyle w:val="NoSpacing"/>
      </w:pPr>
    </w:p>
    <w:p w:rsidR="00241005" w:rsidRPr="00404F49" w:rsidRDefault="00D55F89" w:rsidP="00404F49">
      <w:pPr>
        <w:pStyle w:val="NoSpacing"/>
      </w:pPr>
      <w:r>
        <w:rPr>
          <w:rFonts w:ascii="Wingdings" w:eastAsia="Wingdings" w:hAnsi="Wingdings" w:cs="Wingdings"/>
          <w:sz w:val="36"/>
          <w:szCs w:val="36"/>
        </w:rPr>
        <w:t></w:t>
      </w:r>
      <w:r>
        <w:rPr>
          <w:rFonts w:ascii="Wingdings" w:eastAsia="Wingdings" w:hAnsi="Wingdings" w:cs="Wingdings"/>
          <w:sz w:val="36"/>
          <w:szCs w:val="36"/>
        </w:rPr>
        <w:t></w:t>
      </w:r>
      <w:r>
        <w:rPr>
          <w:rFonts w:eastAsia="Wingdings"/>
        </w:rPr>
        <w:t>Se</w:t>
      </w:r>
      <w:r w:rsidR="00241005" w:rsidRPr="00404F49">
        <w:t>lect Trust Center and then Trust Center Settings…</w:t>
      </w:r>
    </w:p>
    <w:p w:rsidR="00241005" w:rsidRPr="00404F49" w:rsidRDefault="00241005" w:rsidP="00404F49">
      <w:pPr>
        <w:pStyle w:val="NoSpacing"/>
      </w:pPr>
    </w:p>
    <w:p w:rsidR="00241005" w:rsidRPr="00404F49" w:rsidRDefault="00D55F89" w:rsidP="00404F49">
      <w:pPr>
        <w:pStyle w:val="NoSpacing"/>
      </w:pPr>
      <w:r>
        <w:rPr>
          <w:rFonts w:ascii="Wingdings" w:eastAsia="Wingdings" w:hAnsi="Wingdings" w:cs="Wingdings"/>
          <w:sz w:val="36"/>
          <w:szCs w:val="36"/>
        </w:rPr>
        <w:t></w:t>
      </w:r>
      <w:r>
        <w:rPr>
          <w:rFonts w:ascii="Wingdings" w:eastAsia="Wingdings" w:hAnsi="Wingdings" w:cs="Wingdings"/>
          <w:sz w:val="36"/>
          <w:szCs w:val="36"/>
        </w:rPr>
        <w:t></w:t>
      </w:r>
      <w:r>
        <w:rPr>
          <w:rFonts w:eastAsia="Wingdings"/>
        </w:rPr>
        <w:t xml:space="preserve">In </w:t>
      </w:r>
      <w:r w:rsidR="00241005" w:rsidRPr="00404F49">
        <w:t xml:space="preserve">the Trust Center </w:t>
      </w:r>
      <w:r>
        <w:t>dialog box</w:t>
      </w:r>
      <w:r w:rsidR="00241005" w:rsidRPr="00404F49">
        <w:t>, select Trusted Locations.</w:t>
      </w:r>
    </w:p>
    <w:p w:rsidR="00241005" w:rsidRPr="00404F49" w:rsidRDefault="00241005" w:rsidP="00404F49">
      <w:pPr>
        <w:pStyle w:val="NoSpacing"/>
      </w:pPr>
    </w:p>
    <w:p w:rsidR="00241005" w:rsidRPr="00404F49" w:rsidRDefault="00D55F89" w:rsidP="00404F49">
      <w:pPr>
        <w:pStyle w:val="NoSpacing"/>
      </w:pPr>
      <w:r>
        <w:rPr>
          <w:rFonts w:ascii="Wingdings" w:eastAsia="Wingdings" w:hAnsi="Wingdings" w:cs="Wingdings"/>
          <w:sz w:val="36"/>
          <w:szCs w:val="36"/>
        </w:rPr>
        <w:t></w:t>
      </w:r>
      <w:r>
        <w:rPr>
          <w:rFonts w:ascii="Wingdings" w:eastAsia="Wingdings" w:hAnsi="Wingdings" w:cs="Wingdings"/>
          <w:sz w:val="36"/>
          <w:szCs w:val="36"/>
        </w:rPr>
        <w:t></w:t>
      </w:r>
      <w:r>
        <w:rPr>
          <w:rFonts w:eastAsia="Wingdings"/>
        </w:rPr>
        <w:t>S</w:t>
      </w:r>
      <w:r w:rsidR="00241005" w:rsidRPr="00404F49">
        <w:t>elec</w:t>
      </w:r>
      <w:r>
        <w:t>t</w:t>
      </w:r>
      <w:r w:rsidR="00241005" w:rsidRPr="00404F49">
        <w:t xml:space="preserve"> </w:t>
      </w:r>
      <w:r>
        <w:t>a</w:t>
      </w:r>
      <w:r w:rsidR="00241005" w:rsidRPr="00404F49">
        <w:t>dd new location…</w:t>
      </w:r>
    </w:p>
    <w:p w:rsidR="00241005" w:rsidRPr="00404F49" w:rsidRDefault="00241005" w:rsidP="00404F49">
      <w:pPr>
        <w:pStyle w:val="NoSpacing"/>
      </w:pPr>
    </w:p>
    <w:p w:rsidR="00241005" w:rsidRPr="00404F49" w:rsidRDefault="00D55F89" w:rsidP="00404F49">
      <w:pPr>
        <w:pStyle w:val="NoSpacing"/>
      </w:pPr>
      <w:r>
        <w:rPr>
          <w:rFonts w:ascii="Wingdings" w:eastAsia="Wingdings" w:hAnsi="Wingdings" w:cs="Wingdings"/>
          <w:sz w:val="36"/>
          <w:szCs w:val="36"/>
        </w:rPr>
        <w:t></w:t>
      </w:r>
      <w:r>
        <w:rPr>
          <w:rFonts w:ascii="Wingdings" w:eastAsia="Wingdings" w:hAnsi="Wingdings" w:cs="Wingdings"/>
          <w:sz w:val="36"/>
          <w:szCs w:val="36"/>
        </w:rPr>
        <w:t></w:t>
      </w:r>
      <w:r>
        <w:t>S</w:t>
      </w:r>
      <w:r w:rsidR="00241005" w:rsidRPr="00404F49">
        <w:t xml:space="preserve">et Path: to the </w:t>
      </w:r>
      <w:ins w:id="57" w:author="Peaslee, Steve - NRCS, Lincoln, NE" w:date="2014-10-01T10:15:00Z">
        <w:r w:rsidR="00390756">
          <w:t>S</w:t>
        </w:r>
        <w:r w:rsidR="00390756" w:rsidRPr="00A960AB">
          <w:t>SURGO</w:t>
        </w:r>
        <w:r w:rsidR="00390756">
          <w:t>-</w:t>
        </w:r>
        <w:r w:rsidR="00390756" w:rsidRPr="00A960AB">
          <w:t>Downloads</w:t>
        </w:r>
        <w:r w:rsidR="00390756">
          <w:t>14</w:t>
        </w:r>
      </w:ins>
      <w:del w:id="58" w:author="Peaslee, Steve - NRCS, Lincoln, NE" w:date="2014-10-01T10:15:00Z">
        <w:r w:rsidR="00241005" w:rsidRPr="00404F49" w:rsidDel="00390756">
          <w:delText>gSSURGO</w:delText>
        </w:r>
      </w:del>
      <w:r w:rsidR="00241005" w:rsidRPr="00404F49">
        <w:t xml:space="preserve"> archival year folder created earlier</w:t>
      </w:r>
      <w:r>
        <w:t>.</w:t>
      </w:r>
    </w:p>
    <w:p w:rsidR="00241005" w:rsidRPr="00404F49" w:rsidRDefault="00241005" w:rsidP="00404F49">
      <w:pPr>
        <w:pStyle w:val="NoSpacing"/>
      </w:pPr>
    </w:p>
    <w:p w:rsidR="00241005" w:rsidRPr="00404F49" w:rsidRDefault="00D55F89" w:rsidP="00404F49">
      <w:pPr>
        <w:pStyle w:val="NoSpacing"/>
      </w:pPr>
      <w:r>
        <w:rPr>
          <w:rFonts w:ascii="Wingdings" w:eastAsia="Wingdings" w:hAnsi="Wingdings" w:cs="Wingdings"/>
          <w:sz w:val="36"/>
          <w:szCs w:val="36"/>
        </w:rPr>
        <w:lastRenderedPageBreak/>
        <w:t></w:t>
      </w:r>
      <w:r>
        <w:rPr>
          <w:rFonts w:ascii="Wingdings" w:eastAsia="Wingdings" w:hAnsi="Wingdings" w:cs="Wingdings"/>
          <w:sz w:val="36"/>
          <w:szCs w:val="36"/>
        </w:rPr>
        <w:t></w:t>
      </w:r>
      <w:r w:rsidR="00241005" w:rsidRPr="00404F49">
        <w:t>Ensure the Subfolders of this location option is also checked.</w:t>
      </w:r>
    </w:p>
    <w:p w:rsidR="00241005" w:rsidRPr="00404F49" w:rsidRDefault="00241005" w:rsidP="00404F49">
      <w:pPr>
        <w:pStyle w:val="NoSpacing"/>
      </w:pPr>
    </w:p>
    <w:p w:rsidR="00241005" w:rsidRPr="00404F49" w:rsidRDefault="00D55F89" w:rsidP="00404F49">
      <w:pPr>
        <w:pStyle w:val="NoSpacing"/>
      </w:pPr>
      <w:proofErr w:type="gramStart"/>
      <w:r>
        <w:rPr>
          <w:rFonts w:ascii="Wingdings" w:eastAsia="Wingdings" w:hAnsi="Wingdings" w:cs="Wingdings"/>
          <w:sz w:val="36"/>
          <w:szCs w:val="36"/>
        </w:rPr>
        <w:t></w:t>
      </w:r>
      <w:r>
        <w:rPr>
          <w:rFonts w:ascii="Wingdings" w:eastAsia="Wingdings" w:hAnsi="Wingdings" w:cs="Wingdings"/>
          <w:sz w:val="36"/>
          <w:szCs w:val="36"/>
        </w:rPr>
        <w:t></w:t>
      </w:r>
      <w:r w:rsidR="00241005" w:rsidRPr="00404F49">
        <w:t xml:space="preserve">Click OK and </w:t>
      </w:r>
      <w:r>
        <w:t>E</w:t>
      </w:r>
      <w:r w:rsidR="00241005" w:rsidRPr="00404F49">
        <w:t>xit Microsoft Access</w:t>
      </w:r>
      <w:r>
        <w:t>.</w:t>
      </w:r>
      <w:proofErr w:type="gramEnd"/>
    </w:p>
    <w:p w:rsidR="00241005" w:rsidRPr="00404F49" w:rsidRDefault="00241005" w:rsidP="00404F49">
      <w:pPr>
        <w:pStyle w:val="NoSpacing"/>
      </w:pPr>
    </w:p>
    <w:p w:rsidR="00241005" w:rsidRDefault="00241005" w:rsidP="00D55F89">
      <w:pPr>
        <w:pStyle w:val="Heading2"/>
        <w:rPr>
          <w:rFonts w:eastAsia="Cambria"/>
        </w:rPr>
      </w:pPr>
      <w:bookmarkStart w:id="59" w:name="_Toc386542605"/>
      <w:bookmarkStart w:id="60" w:name="_Toc399102595"/>
      <w:r>
        <w:rPr>
          <w:rFonts w:eastAsia="Cambria"/>
        </w:rPr>
        <w:t xml:space="preserve">Download SSURGO Status Map </w:t>
      </w:r>
      <w:r w:rsidR="00D55F89">
        <w:rPr>
          <w:rFonts w:eastAsia="Cambria"/>
        </w:rPr>
        <w:t>S</w:t>
      </w:r>
      <w:r>
        <w:rPr>
          <w:rFonts w:eastAsia="Cambria"/>
        </w:rPr>
        <w:t>hapefile</w:t>
      </w:r>
      <w:bookmarkEnd w:id="59"/>
      <w:bookmarkEnd w:id="60"/>
    </w:p>
    <w:p w:rsidR="00241005" w:rsidRDefault="00D55F89" w:rsidP="00D55F89">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t>Open Internet Explorer and access Web Soil Survey at:</w:t>
      </w:r>
    </w:p>
    <w:p w:rsidR="00241005" w:rsidRDefault="00162AA7" w:rsidP="00D55F89">
      <w:pPr>
        <w:pStyle w:val="NoSpacing"/>
        <w:ind w:firstLine="720"/>
      </w:pPr>
      <w:hyperlink r:id="rId24" w:history="1">
        <w:r w:rsidR="00241005" w:rsidRPr="002E584A">
          <w:rPr>
            <w:rStyle w:val="Hyperlink"/>
          </w:rPr>
          <w:t>http://websoilsurvey.sc.egov.usda.gov</w:t>
        </w:r>
      </w:hyperlink>
      <w:r w:rsidR="00D55F89">
        <w:rPr>
          <w:rStyle w:val="Hyperlink"/>
        </w:rPr>
        <w:t>.</w:t>
      </w:r>
    </w:p>
    <w:p w:rsidR="00241005" w:rsidRDefault="00241005" w:rsidP="00D55F89">
      <w:pPr>
        <w:pStyle w:val="NoSpacing"/>
      </w:pPr>
    </w:p>
    <w:p w:rsidR="00241005" w:rsidRDefault="0012450A" w:rsidP="00D55F89">
      <w:pPr>
        <w:pStyle w:val="NoSpacing"/>
        <w:rPr>
          <w:b/>
        </w:rPr>
      </w:pPr>
      <w:r>
        <w:rPr>
          <w:rFonts w:ascii="Wingdings" w:eastAsia="Wingdings" w:hAnsi="Wingdings" w:cs="Wingdings"/>
          <w:sz w:val="36"/>
          <w:szCs w:val="36"/>
        </w:rPr>
        <w:t></w:t>
      </w:r>
      <w:proofErr w:type="gramStart"/>
      <w:r>
        <w:rPr>
          <w:rFonts w:ascii="Wingdings" w:eastAsia="Wingdings" w:hAnsi="Wingdings" w:cs="Wingdings"/>
          <w:sz w:val="36"/>
          <w:szCs w:val="36"/>
        </w:rPr>
        <w:t></w:t>
      </w:r>
      <w:r w:rsidR="00241005" w:rsidRPr="00C84E0E">
        <w:rPr>
          <w:spacing w:val="-66"/>
        </w:rPr>
        <w:t xml:space="preserve"> </w:t>
      </w:r>
      <w:r w:rsidR="00241005">
        <w:rPr>
          <w:spacing w:val="-66"/>
        </w:rPr>
        <w:t xml:space="preserve"> </w:t>
      </w:r>
      <w:r w:rsidR="00241005">
        <w:t>Click</w:t>
      </w:r>
      <w:proofErr w:type="gramEnd"/>
      <w:r w:rsidR="00241005">
        <w:t xml:space="preserve"> on </w:t>
      </w:r>
      <w:r w:rsidR="00241005" w:rsidRPr="00EB70F1">
        <w:rPr>
          <w:b/>
        </w:rPr>
        <w:t>Start WSS</w:t>
      </w:r>
      <w:r>
        <w:rPr>
          <w:b/>
        </w:rPr>
        <w:t>.</w:t>
      </w:r>
    </w:p>
    <w:p w:rsidR="00241005" w:rsidRPr="00C273C8" w:rsidRDefault="007D1B3A" w:rsidP="00D55F89">
      <w:pPr>
        <w:pStyle w:val="NoSpacing"/>
        <w:rPr>
          <w:b/>
        </w:rPr>
      </w:pPr>
      <w:proofErr w:type="gramStart"/>
      <w:r>
        <w:rPr>
          <w:rFonts w:ascii="Wingdings" w:eastAsia="Wingdings" w:hAnsi="Wingdings" w:cs="Wingdings"/>
          <w:sz w:val="36"/>
          <w:szCs w:val="36"/>
        </w:rPr>
        <w:t></w:t>
      </w:r>
      <w:r>
        <w:rPr>
          <w:rFonts w:ascii="Wingdings" w:eastAsia="Wingdings" w:hAnsi="Wingdings" w:cs="Wingdings"/>
          <w:sz w:val="36"/>
          <w:szCs w:val="36"/>
        </w:rPr>
        <w:t></w:t>
      </w:r>
      <w:r>
        <w:rPr>
          <w:rFonts w:eastAsia="Wingdings"/>
        </w:rPr>
        <w:t>S</w:t>
      </w:r>
      <w:r w:rsidR="00241005">
        <w:t xml:space="preserve">elect </w:t>
      </w:r>
      <w:r w:rsidR="00241005" w:rsidRPr="00C273C8">
        <w:rPr>
          <w:b/>
        </w:rPr>
        <w:t>Soil Survey Status</w:t>
      </w:r>
      <w:r>
        <w:rPr>
          <w:b/>
        </w:rPr>
        <w:t>.</w:t>
      </w:r>
      <w:proofErr w:type="gramEnd"/>
    </w:p>
    <w:p w:rsidR="00241005" w:rsidRPr="00C273C8" w:rsidRDefault="007D1B3A" w:rsidP="00D55F89">
      <w:pPr>
        <w:pStyle w:val="NoSpacing"/>
        <w:rPr>
          <w:b/>
        </w:rPr>
      </w:pPr>
      <w:r>
        <w:rPr>
          <w:rFonts w:ascii="Wingdings" w:eastAsia="Wingdings" w:hAnsi="Wingdings" w:cs="Wingdings"/>
          <w:sz w:val="36"/>
          <w:szCs w:val="36"/>
        </w:rPr>
        <w:t></w:t>
      </w:r>
      <w:r>
        <w:rPr>
          <w:rFonts w:ascii="Wingdings" w:eastAsia="Wingdings" w:hAnsi="Wingdings" w:cs="Wingdings"/>
          <w:sz w:val="36"/>
          <w:szCs w:val="36"/>
        </w:rPr>
        <w:t></w:t>
      </w:r>
      <w:r w:rsidR="00241005">
        <w:t xml:space="preserve">Select </w:t>
      </w:r>
      <w:r w:rsidR="00241005" w:rsidRPr="00C273C8">
        <w:rPr>
          <w:b/>
        </w:rPr>
        <w:t>Shapefile (zipped)</w:t>
      </w:r>
      <w:r>
        <w:rPr>
          <w:b/>
        </w:rPr>
        <w:t>.</w:t>
      </w:r>
    </w:p>
    <w:p w:rsidR="00241005" w:rsidRDefault="007D1B3A" w:rsidP="00D55F89">
      <w:pPr>
        <w:pStyle w:val="NoSpacing"/>
        <w:rPr>
          <w:noProof/>
        </w:rPr>
      </w:pPr>
      <w:r>
        <w:rPr>
          <w:rFonts w:ascii="Wingdings" w:eastAsia="Wingdings" w:hAnsi="Wingdings" w:cs="Wingdings"/>
          <w:sz w:val="36"/>
          <w:szCs w:val="36"/>
        </w:rPr>
        <w:t></w:t>
      </w:r>
      <w:r>
        <w:rPr>
          <w:rFonts w:ascii="Wingdings" w:eastAsia="Wingdings" w:hAnsi="Wingdings" w:cs="Wingdings"/>
          <w:sz w:val="36"/>
          <w:szCs w:val="36"/>
        </w:rPr>
        <w:t></w:t>
      </w:r>
      <w:r w:rsidR="00241005">
        <w:t xml:space="preserve">At the bottom of the window click the </w:t>
      </w:r>
      <w:r w:rsidR="00241005" w:rsidRPr="00C273C8">
        <w:rPr>
          <w:b/>
        </w:rPr>
        <w:t>Save</w:t>
      </w:r>
      <w:r w:rsidR="00241005">
        <w:t xml:space="preserve"> down arrow and click on </w:t>
      </w:r>
      <w:r w:rsidR="00241005" w:rsidRPr="00C273C8">
        <w:rPr>
          <w:b/>
        </w:rPr>
        <w:t>Save as</w:t>
      </w:r>
      <w:r>
        <w:rPr>
          <w:b/>
        </w:rPr>
        <w:t>.</w:t>
      </w:r>
    </w:p>
    <w:p w:rsidR="007D1B3A" w:rsidRDefault="007D1B3A" w:rsidP="00D55F89">
      <w:pPr>
        <w:pStyle w:val="NoSpacing"/>
      </w:pPr>
      <w:r>
        <w:rPr>
          <w:rFonts w:ascii="Wingdings" w:eastAsia="Wingdings" w:hAnsi="Wingdings" w:cs="Wingdings"/>
          <w:sz w:val="36"/>
          <w:szCs w:val="36"/>
        </w:rPr>
        <w:t></w:t>
      </w:r>
      <w:r>
        <w:rPr>
          <w:rFonts w:ascii="Wingdings" w:eastAsia="Wingdings" w:hAnsi="Wingdings" w:cs="Wingdings"/>
          <w:sz w:val="36"/>
          <w:szCs w:val="36"/>
        </w:rPr>
        <w:t></w:t>
      </w:r>
      <w:r>
        <w:t>D</w:t>
      </w:r>
      <w:r w:rsidR="00241005">
        <w:t xml:space="preserve">ownload to the </w:t>
      </w:r>
      <w:r w:rsidR="00241005" w:rsidRPr="0003359A">
        <w:rPr>
          <w:b/>
        </w:rPr>
        <w:t>gSSURGO14</w:t>
      </w:r>
      <w:r w:rsidR="00241005">
        <w:t xml:space="preserve"> folder location and use </w:t>
      </w:r>
      <w:proofErr w:type="spellStart"/>
      <w:r w:rsidR="00241005">
        <w:t>Winzip</w:t>
      </w:r>
      <w:proofErr w:type="spellEnd"/>
      <w:r w:rsidR="00241005">
        <w:t xml:space="preserve"> to extract the</w:t>
      </w:r>
    </w:p>
    <w:p w:rsidR="00241005" w:rsidRDefault="00241005" w:rsidP="007D1B3A">
      <w:pPr>
        <w:pStyle w:val="NoSpacing"/>
        <w:ind w:firstLine="720"/>
        <w:rPr>
          <w:b/>
        </w:rPr>
      </w:pPr>
      <w:proofErr w:type="gramStart"/>
      <w:r>
        <w:t>contents</w:t>
      </w:r>
      <w:proofErr w:type="gramEnd"/>
      <w:r>
        <w:t xml:space="preserve"> </w:t>
      </w:r>
      <w:ins w:id="61" w:author="Peaslee, Steve - NRCS, Lincoln, NE" w:date="2014-10-01T10:16:00Z">
        <w:r w:rsidR="00390756">
          <w:t>(</w:t>
        </w:r>
        <w:proofErr w:type="spellStart"/>
        <w:r w:rsidR="00390756" w:rsidRPr="006D61F6">
          <w:t>soilsa_a_nrcs.shp</w:t>
        </w:r>
        <w:proofErr w:type="spellEnd"/>
        <w:r w:rsidR="00390756">
          <w:t xml:space="preserve">) </w:t>
        </w:r>
      </w:ins>
      <w:r>
        <w:t>to the same location.</w:t>
      </w:r>
    </w:p>
    <w:p w:rsidR="00241005" w:rsidRDefault="00241005" w:rsidP="00D55F89">
      <w:pPr>
        <w:pStyle w:val="NoSpacing"/>
        <w:rPr>
          <w:b/>
        </w:rPr>
      </w:pPr>
    </w:p>
    <w:p w:rsidR="00241005" w:rsidRDefault="00241005" w:rsidP="007D1B3A">
      <w:pPr>
        <w:pStyle w:val="Heading2"/>
        <w:rPr>
          <w:rFonts w:eastAsia="Arial"/>
        </w:rPr>
      </w:pPr>
      <w:bookmarkStart w:id="62" w:name="_Toc399102596"/>
      <w:r>
        <w:rPr>
          <w:rFonts w:eastAsia="Arial"/>
        </w:rPr>
        <w:t>Start ArcMap 10.</w:t>
      </w:r>
      <w:r w:rsidR="007D1B3A">
        <w:rPr>
          <w:rFonts w:eastAsia="Arial"/>
        </w:rPr>
        <w:t>X</w:t>
      </w:r>
      <w:r>
        <w:rPr>
          <w:rFonts w:eastAsia="Arial"/>
        </w:rPr>
        <w:t xml:space="preserve"> and Add SSURGO Download Toolbox</w:t>
      </w:r>
      <w:bookmarkEnd w:id="62"/>
    </w:p>
    <w:p w:rsidR="00241005" w:rsidRDefault="007D1B3A" w:rsidP="007D1B3A">
      <w:pPr>
        <w:pStyle w:val="NoSpacing"/>
      </w:pPr>
      <w:proofErr w:type="gramStart"/>
      <w:r>
        <w:rPr>
          <w:rFonts w:ascii="Wingdings" w:eastAsia="Wingdings" w:hAnsi="Wingdings" w:cs="Wingdings"/>
          <w:sz w:val="36"/>
          <w:szCs w:val="36"/>
        </w:rPr>
        <w:t></w:t>
      </w:r>
      <w:r>
        <w:rPr>
          <w:rFonts w:ascii="Wingdings" w:eastAsia="Wingdings" w:hAnsi="Wingdings" w:cs="Wingdings"/>
          <w:sz w:val="36"/>
          <w:szCs w:val="36"/>
        </w:rPr>
        <w:t></w:t>
      </w:r>
      <w:r>
        <w:t>S</w:t>
      </w:r>
      <w:r w:rsidR="00241005">
        <w:t xml:space="preserve">tart </w:t>
      </w:r>
      <w:r w:rsidR="00241005" w:rsidRPr="005A21C9">
        <w:t>ArcMap</w:t>
      </w:r>
      <w:r w:rsidR="00241005">
        <w:t xml:space="preserve"> with a new untitled map.</w:t>
      </w:r>
      <w:proofErr w:type="gramEnd"/>
    </w:p>
    <w:p w:rsidR="00241005" w:rsidRDefault="00241005" w:rsidP="007D1B3A">
      <w:pPr>
        <w:pStyle w:val="NoSpacing"/>
      </w:pPr>
    </w:p>
    <w:p w:rsidR="00241005" w:rsidRDefault="007D1B3A" w:rsidP="007D1B3A">
      <w:pPr>
        <w:pStyle w:val="NoSpacing"/>
      </w:pPr>
      <w:r>
        <w:rPr>
          <w:rFonts w:ascii="Wingdings" w:eastAsia="Wingdings" w:hAnsi="Wingdings" w:cs="Wingdings"/>
          <w:sz w:val="36"/>
          <w:szCs w:val="36"/>
        </w:rPr>
        <w:t></w:t>
      </w:r>
      <w:r>
        <w:rPr>
          <w:rFonts w:ascii="Wingdings" w:eastAsia="Wingdings" w:hAnsi="Wingdings" w:cs="Wingdings"/>
          <w:sz w:val="36"/>
          <w:szCs w:val="36"/>
        </w:rPr>
        <w:t></w:t>
      </w:r>
      <w:r>
        <w:rPr>
          <w:rFonts w:eastAsia="Wingdings"/>
        </w:rPr>
        <w:t xml:space="preserve">Select </w:t>
      </w:r>
      <w:r w:rsidR="00241005" w:rsidRPr="006D61F6">
        <w:t>Add Data…</w:t>
      </w:r>
    </w:p>
    <w:p w:rsidR="00241005" w:rsidRDefault="007D1B3A" w:rsidP="007D1B3A">
      <w:pPr>
        <w:pStyle w:val="NoSpacing"/>
      </w:pPr>
      <w:proofErr w:type="gramStart"/>
      <w:r>
        <w:rPr>
          <w:rFonts w:ascii="Wingdings" w:eastAsia="Wingdings" w:hAnsi="Wingdings" w:cs="Wingdings"/>
          <w:sz w:val="36"/>
          <w:szCs w:val="36"/>
        </w:rPr>
        <w:t></w:t>
      </w:r>
      <w:r>
        <w:rPr>
          <w:rFonts w:ascii="Wingdings" w:eastAsia="Wingdings" w:hAnsi="Wingdings" w:cs="Wingdings"/>
          <w:sz w:val="36"/>
          <w:szCs w:val="36"/>
        </w:rPr>
        <w:t></w:t>
      </w:r>
      <w:r w:rsidR="00241005">
        <w:t xml:space="preserve">Add the </w:t>
      </w:r>
      <w:proofErr w:type="spellStart"/>
      <w:r w:rsidR="00241005" w:rsidRPr="006D61F6">
        <w:t>soilsa_a_nrcs.shp</w:t>
      </w:r>
      <w:proofErr w:type="spellEnd"/>
      <w:r w:rsidR="00241005">
        <w:t xml:space="preserve"> file</w:t>
      </w:r>
      <w:r>
        <w:t>.</w:t>
      </w:r>
      <w:proofErr w:type="gramEnd"/>
    </w:p>
    <w:p w:rsidR="007D1B3A" w:rsidRPr="006D61F6" w:rsidRDefault="007D1B3A" w:rsidP="007D1B3A">
      <w:pPr>
        <w:pStyle w:val="NoSpacing"/>
      </w:pPr>
    </w:p>
    <w:p w:rsidR="00241005" w:rsidRPr="00C273C8" w:rsidRDefault="00241005" w:rsidP="007D1B3A">
      <w:pPr>
        <w:pStyle w:val="NoSpacing"/>
        <w:rPr>
          <w:color w:val="FF0000"/>
        </w:rPr>
      </w:pPr>
      <w:r>
        <w:rPr>
          <w:color w:val="FF0000"/>
        </w:rPr>
        <w:t xml:space="preserve">Retrieve </w:t>
      </w:r>
      <w:r w:rsidRPr="00C273C8">
        <w:rPr>
          <w:color w:val="FF0000"/>
        </w:rPr>
        <w:t>SSURGO_Download_tools_2014_01_</w:t>
      </w:r>
      <w:proofErr w:type="gramStart"/>
      <w:r w:rsidRPr="00C273C8">
        <w:rPr>
          <w:color w:val="FF0000"/>
        </w:rPr>
        <w:t xml:space="preserve">21  </w:t>
      </w:r>
      <w:r>
        <w:rPr>
          <w:color w:val="FF0000"/>
        </w:rPr>
        <w:t>tools</w:t>
      </w:r>
      <w:proofErr w:type="gramEnd"/>
      <w:r>
        <w:rPr>
          <w:color w:val="FF0000"/>
        </w:rPr>
        <w:t xml:space="preserve"> from </w:t>
      </w:r>
      <w:proofErr w:type="spellStart"/>
      <w:r>
        <w:rPr>
          <w:color w:val="FF0000"/>
        </w:rPr>
        <w:t>S</w:t>
      </w:r>
      <w:r w:rsidRPr="00C273C8">
        <w:rPr>
          <w:color w:val="FF0000"/>
        </w:rPr>
        <w:t>harepoint</w:t>
      </w:r>
      <w:proofErr w:type="spellEnd"/>
      <w:r w:rsidRPr="00C273C8">
        <w:rPr>
          <w:color w:val="FF0000"/>
        </w:rPr>
        <w:t xml:space="preserve"> site</w:t>
      </w:r>
      <w:r>
        <w:rPr>
          <w:color w:val="FF0000"/>
        </w:rPr>
        <w:t xml:space="preserve"> (Additional clarification/steps needed here)</w:t>
      </w:r>
    </w:p>
    <w:p w:rsidR="00241005" w:rsidRPr="00020E54" w:rsidRDefault="00241005" w:rsidP="007D1B3A">
      <w:pPr>
        <w:pStyle w:val="NoSpacing"/>
      </w:pPr>
    </w:p>
    <w:p w:rsidR="00241005" w:rsidRDefault="007D1B3A" w:rsidP="007D1B3A">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t xml:space="preserve">Open </w:t>
      </w:r>
      <w:proofErr w:type="gramStart"/>
      <w:r w:rsidR="00241005" w:rsidRPr="00113446">
        <w:t>ArcToolbox</w:t>
      </w:r>
      <w:r w:rsidR="00241005">
        <w:t xml:space="preserve"> </w:t>
      </w:r>
      <w:proofErr w:type="gramEnd"/>
      <w:r w:rsidR="00241005">
        <w:rPr>
          <w:noProof/>
        </w:rPr>
        <w:drawing>
          <wp:inline distT="0" distB="0" distL="0" distR="0" wp14:anchorId="04A1E23A" wp14:editId="51707268">
            <wp:extent cx="257143" cy="247619"/>
            <wp:effectExtent l="0" t="0" r="0" b="63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7143" cy="247619"/>
                    </a:xfrm>
                    <a:prstGeom prst="rect">
                      <a:avLst/>
                    </a:prstGeom>
                  </pic:spPr>
                </pic:pic>
              </a:graphicData>
            </a:graphic>
          </wp:inline>
        </w:drawing>
      </w:r>
      <w:r>
        <w:t>.</w:t>
      </w:r>
    </w:p>
    <w:p w:rsidR="00241005" w:rsidRDefault="007D1B3A" w:rsidP="007D1B3A">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t xml:space="preserve">Right click </w:t>
      </w:r>
      <w:r>
        <w:t>i</w:t>
      </w:r>
      <w:r w:rsidR="00241005">
        <w:t xml:space="preserve">n </w:t>
      </w:r>
      <w:r>
        <w:t xml:space="preserve">the </w:t>
      </w:r>
      <w:r w:rsidR="00241005" w:rsidRPr="00113446">
        <w:t>ArcToolbox</w:t>
      </w:r>
      <w:r w:rsidR="00241005">
        <w:t xml:space="preserve"> </w:t>
      </w:r>
      <w:r>
        <w:t xml:space="preserve">dialog box </w:t>
      </w:r>
      <w:r w:rsidR="00241005">
        <w:t xml:space="preserve">and select </w:t>
      </w:r>
      <w:r w:rsidR="00241005" w:rsidRPr="006F789D">
        <w:t>Add Toolbox…</w:t>
      </w:r>
    </w:p>
    <w:p w:rsidR="00241005" w:rsidRDefault="007D1B3A" w:rsidP="007D1B3A">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t xml:space="preserve">Navigate to </w:t>
      </w:r>
      <w:del w:id="63" w:author="Peaslee, Steve - NRCS, Lincoln, NE" w:date="2014-10-01T10:20:00Z">
        <w:r w:rsidR="00241005" w:rsidDel="00040B87">
          <w:delText>the gSSURGODownloadTools</w:delText>
        </w:r>
      </w:del>
      <w:ins w:id="64" w:author="Peaslee, Steve - NRCS, Lincoln, NE" w:date="2014-10-01T10:21:00Z">
        <w:r w:rsidR="00040B87">
          <w:t>Toolbox</w:t>
        </w:r>
      </w:ins>
      <w:ins w:id="65" w:author="Peaslee, Steve - NRCS, Lincoln, NE" w:date="2014-10-01T10:22:00Z">
        <w:r w:rsidR="00040B87">
          <w:t>es\</w:t>
        </w:r>
      </w:ins>
      <w:ins w:id="66" w:author="Peaslee, Steve - NRCS, Lincoln, NE" w:date="2014-10-01T10:20:00Z">
        <w:r w:rsidR="00040B87">
          <w:t>My</w:t>
        </w:r>
      </w:ins>
      <w:ins w:id="67" w:author="Peaslee, Steve - NRCS, Lincoln, NE" w:date="2014-10-01T10:22:00Z">
        <w:r w:rsidR="00040B87">
          <w:t xml:space="preserve"> </w:t>
        </w:r>
      </w:ins>
      <w:proofErr w:type="spellStart"/>
      <w:ins w:id="68" w:author="Peaslee, Steve - NRCS, Lincoln, NE" w:date="2014-10-01T10:20:00Z">
        <w:r w:rsidR="00040B87">
          <w:t>Tooboxes</w:t>
        </w:r>
      </w:ins>
      <w:proofErr w:type="spellEnd"/>
      <w:r w:rsidR="00241005">
        <w:t xml:space="preserve"> and</w:t>
      </w:r>
      <w:del w:id="69" w:author="Peaslee, Steve - NRCS, Lincoln, NE" w:date="2014-10-01T10:27:00Z">
        <w:r w:rsidR="00241005" w:rsidDel="00040B87">
          <w:delText xml:space="preserve"> </w:delText>
        </w:r>
        <w:r w:rsidDel="00040B87">
          <w:delText xml:space="preserve">Select </w:delText>
        </w:r>
        <w:r w:rsidR="00241005" w:rsidRPr="00EE388A" w:rsidDel="00040B87">
          <w:delText>Open</w:delText>
        </w:r>
      </w:del>
      <w:ins w:id="70" w:author="Peaslee, Steve - NRCS, Lincoln, NE" w:date="2014-10-01T10:27:00Z">
        <w:r w:rsidR="00040B87">
          <w:t xml:space="preserve"> add the SSURGO Download Toolbox</w:t>
        </w:r>
      </w:ins>
      <w:r>
        <w:t>.</w:t>
      </w:r>
    </w:p>
    <w:p w:rsidR="00241005" w:rsidRDefault="00241005" w:rsidP="00241005">
      <w:pPr>
        <w:pStyle w:val="Heading1"/>
        <w:rPr>
          <w:noProof/>
        </w:rPr>
      </w:pPr>
      <w:bookmarkStart w:id="71" w:name="_Toc399102597"/>
      <w:r>
        <w:rPr>
          <w:noProof/>
        </w:rPr>
        <w:t>Download SSURGO by AREASYMBOL</w:t>
      </w:r>
      <w:bookmarkEnd w:id="71"/>
    </w:p>
    <w:p w:rsidR="00241005" w:rsidRDefault="009D02E8" w:rsidP="009D02E8">
      <w:pPr>
        <w:pStyle w:val="NoSpacing"/>
        <w:rPr>
          <w:rFonts w:eastAsia="Arial" w:cs="Arial"/>
        </w:rPr>
      </w:pPr>
      <w:proofErr w:type="gramStart"/>
      <w:r>
        <w:rPr>
          <w:rFonts w:ascii="Wingdings" w:eastAsia="Wingdings" w:hAnsi="Wingdings" w:cs="Wingdings"/>
          <w:sz w:val="36"/>
          <w:szCs w:val="36"/>
        </w:rPr>
        <w:t></w:t>
      </w:r>
      <w:r>
        <w:rPr>
          <w:rFonts w:ascii="Wingdings" w:eastAsia="Wingdings" w:hAnsi="Wingdings" w:cs="Wingdings"/>
          <w:sz w:val="36"/>
          <w:szCs w:val="36"/>
        </w:rPr>
        <w:t></w:t>
      </w:r>
      <w:r>
        <w:rPr>
          <w:rFonts w:eastAsia="Arial" w:cs="Arial"/>
        </w:rPr>
        <w:t>Double-click</w:t>
      </w:r>
      <w:r w:rsidR="00241005">
        <w:rPr>
          <w:rFonts w:eastAsia="Arial" w:cs="Arial"/>
        </w:rPr>
        <w:t xml:space="preserve"> the </w:t>
      </w:r>
      <w:r w:rsidR="00241005">
        <w:rPr>
          <w:rFonts w:eastAsia="Arial" w:cs="Arial"/>
          <w:b/>
        </w:rPr>
        <w:t xml:space="preserve">Download SSURGO by </w:t>
      </w:r>
      <w:proofErr w:type="spellStart"/>
      <w:r w:rsidR="00241005">
        <w:rPr>
          <w:rFonts w:eastAsia="Arial" w:cs="Arial"/>
          <w:b/>
        </w:rPr>
        <w:t>Areasymbol</w:t>
      </w:r>
      <w:proofErr w:type="spellEnd"/>
      <w:r w:rsidR="00241005">
        <w:rPr>
          <w:rFonts w:eastAsia="Arial" w:cs="Arial"/>
        </w:rPr>
        <w:t xml:space="preserve"> tool</w:t>
      </w:r>
      <w:r>
        <w:rPr>
          <w:rFonts w:eastAsia="Arial" w:cs="Arial"/>
        </w:rPr>
        <w:t>.</w:t>
      </w:r>
      <w:proofErr w:type="gramEnd"/>
    </w:p>
    <w:p w:rsidR="009D02E8" w:rsidRDefault="009D02E8" w:rsidP="009D02E8">
      <w:pPr>
        <w:pStyle w:val="NoSpacing"/>
        <w:rPr>
          <w:rFonts w:eastAsia="Arial" w:cs="Arial"/>
        </w:rPr>
      </w:pPr>
      <w:r>
        <w:rPr>
          <w:rFonts w:ascii="Wingdings" w:eastAsia="Wingdings" w:hAnsi="Wingdings" w:cs="Wingdings"/>
          <w:sz w:val="36"/>
          <w:szCs w:val="36"/>
        </w:rPr>
        <w:t></w:t>
      </w:r>
      <w:r>
        <w:rPr>
          <w:rFonts w:ascii="Wingdings" w:eastAsia="Wingdings" w:hAnsi="Wingdings" w:cs="Wingdings"/>
          <w:sz w:val="36"/>
          <w:szCs w:val="36"/>
        </w:rPr>
        <w:t></w:t>
      </w:r>
      <w:r>
        <w:rPr>
          <w:rFonts w:eastAsia="Arial" w:cs="Arial"/>
        </w:rPr>
        <w:t>S</w:t>
      </w:r>
      <w:r w:rsidR="00241005">
        <w:rPr>
          <w:rFonts w:eastAsia="Arial" w:cs="Arial"/>
        </w:rPr>
        <w:t xml:space="preserve">et </w:t>
      </w:r>
      <w:r w:rsidR="00241005" w:rsidRPr="00720415">
        <w:rPr>
          <w:rFonts w:eastAsia="Arial" w:cs="Arial"/>
          <w:b/>
        </w:rPr>
        <w:t xml:space="preserve">Search by </w:t>
      </w:r>
      <w:proofErr w:type="spellStart"/>
      <w:r w:rsidR="00241005" w:rsidRPr="00720415">
        <w:rPr>
          <w:rFonts w:eastAsia="Arial" w:cs="Arial"/>
          <w:b/>
        </w:rPr>
        <w:t>Areasymbol</w:t>
      </w:r>
      <w:proofErr w:type="spellEnd"/>
      <w:r w:rsidR="00241005">
        <w:rPr>
          <w:rFonts w:eastAsia="Arial" w:cs="Arial"/>
        </w:rPr>
        <w:t xml:space="preserve"> to </w:t>
      </w:r>
      <w:r>
        <w:rPr>
          <w:rFonts w:eastAsia="Arial" w:cs="Arial"/>
        </w:rPr>
        <w:t xml:space="preserve">the </w:t>
      </w:r>
      <w:r w:rsidR="00241005">
        <w:rPr>
          <w:rFonts w:eastAsia="Arial" w:cs="Arial"/>
        </w:rPr>
        <w:t>two letter state abbreviation</w:t>
      </w:r>
      <w:r>
        <w:rPr>
          <w:rFonts w:eastAsia="Arial" w:cs="Arial"/>
        </w:rPr>
        <w:t>,</w:t>
      </w:r>
      <w:r w:rsidR="00241005">
        <w:rPr>
          <w:rFonts w:eastAsia="Arial" w:cs="Arial"/>
        </w:rPr>
        <w:t xml:space="preserve"> e.g.</w:t>
      </w:r>
      <w:r>
        <w:rPr>
          <w:rFonts w:eastAsia="Arial" w:cs="Arial"/>
        </w:rPr>
        <w:t>,</w:t>
      </w:r>
      <w:r w:rsidR="00241005">
        <w:rPr>
          <w:rFonts w:eastAsia="Arial" w:cs="Arial"/>
        </w:rPr>
        <w:t xml:space="preserve"> </w:t>
      </w:r>
      <w:r w:rsidR="00241005" w:rsidRPr="00720415">
        <w:rPr>
          <w:rFonts w:eastAsia="Arial" w:cs="Arial"/>
          <w:b/>
        </w:rPr>
        <w:t>DE</w:t>
      </w:r>
      <w:r w:rsidR="00241005">
        <w:rPr>
          <w:rFonts w:eastAsia="Arial" w:cs="Arial"/>
        </w:rPr>
        <w:t>, set</w:t>
      </w:r>
    </w:p>
    <w:p w:rsidR="00241005" w:rsidRPr="009D02E8" w:rsidRDefault="00241005" w:rsidP="009D02E8">
      <w:pPr>
        <w:pStyle w:val="NoSpacing"/>
        <w:ind w:left="720"/>
        <w:rPr>
          <w:rFonts w:eastAsia="Arial" w:cs="Arial"/>
        </w:rPr>
      </w:pPr>
      <w:r>
        <w:rPr>
          <w:rFonts w:eastAsia="Arial" w:cs="Arial"/>
        </w:rPr>
        <w:t xml:space="preserve">Output Folder to </w:t>
      </w:r>
      <w:r w:rsidRPr="00720415">
        <w:rPr>
          <w:rFonts w:eastAsia="Arial" w:cs="Arial"/>
          <w:b/>
        </w:rPr>
        <w:t>SSURGO</w:t>
      </w:r>
      <w:r w:rsidR="009D02E8">
        <w:rPr>
          <w:rFonts w:eastAsia="Arial" w:cs="Arial"/>
          <w:b/>
        </w:rPr>
        <w:t>-</w:t>
      </w:r>
      <w:r w:rsidRPr="00720415">
        <w:rPr>
          <w:rFonts w:eastAsia="Arial" w:cs="Arial"/>
          <w:b/>
        </w:rPr>
        <w:t>Downloads</w:t>
      </w:r>
      <w:r>
        <w:rPr>
          <w:rFonts w:eastAsia="Arial" w:cs="Arial"/>
        </w:rPr>
        <w:t xml:space="preserve"> and check the soil survey areas listed under </w:t>
      </w:r>
      <w:r w:rsidRPr="00720415">
        <w:rPr>
          <w:rFonts w:eastAsia="Arial" w:cs="Arial"/>
          <w:b/>
        </w:rPr>
        <w:t>Soil Surveys</w:t>
      </w:r>
      <w:ins w:id="72" w:author="Peaslee, Steve - NRCS, Lincoln, NE" w:date="2014-10-01T10:18:00Z">
        <w:r w:rsidR="006313F8">
          <w:rPr>
            <w:rFonts w:eastAsia="Arial" w:cs="Arial"/>
            <w:b/>
          </w:rPr>
          <w:t xml:space="preserve"> using the Select All button</w:t>
        </w:r>
      </w:ins>
      <w:r w:rsidR="009D02E8">
        <w:rPr>
          <w:rFonts w:eastAsia="Arial" w:cs="Arial"/>
        </w:rPr>
        <w:t>.</w:t>
      </w:r>
    </w:p>
    <w:p w:rsidR="009D02E8" w:rsidDel="00DF37DB" w:rsidRDefault="009D02E8" w:rsidP="00DF37DB">
      <w:pPr>
        <w:pStyle w:val="NoSpacing"/>
        <w:rPr>
          <w:del w:id="73" w:author="Peaslee, Steve - NRCS, Lincoln, NE" w:date="2014-10-01T10:29:00Z"/>
          <w:rFonts w:eastAsia="Arial" w:cs="Arial"/>
        </w:rPr>
      </w:pPr>
      <w:r>
        <w:rPr>
          <w:rFonts w:ascii="Wingdings" w:eastAsia="Wingdings" w:hAnsi="Wingdings" w:cs="Wingdings"/>
          <w:sz w:val="36"/>
          <w:szCs w:val="36"/>
        </w:rPr>
        <w:t></w:t>
      </w:r>
      <w:r>
        <w:rPr>
          <w:rFonts w:ascii="Wingdings" w:eastAsia="Wingdings" w:hAnsi="Wingdings" w:cs="Wingdings"/>
          <w:sz w:val="36"/>
          <w:szCs w:val="36"/>
        </w:rPr>
        <w:t></w:t>
      </w:r>
      <w:r w:rsidR="00241005">
        <w:rPr>
          <w:rFonts w:eastAsia="Arial" w:cs="Arial"/>
        </w:rPr>
        <w:t xml:space="preserve">Set Master Database to </w:t>
      </w:r>
      <w:r w:rsidR="00241005" w:rsidRPr="00122F15">
        <w:rPr>
          <w:rFonts w:eastAsia="Arial" w:cs="Arial"/>
          <w:b/>
        </w:rPr>
        <w:t>soildb_US_2003_BatchImport.mdb</w:t>
      </w:r>
      <w:del w:id="74" w:author="Peaslee, Steve - NRCS, Lincoln, NE" w:date="2014-10-01T10:29:00Z">
        <w:r w:rsidR="00241005" w:rsidDel="00DF37DB">
          <w:rPr>
            <w:rFonts w:eastAsia="Arial" w:cs="Arial"/>
            <w:b/>
          </w:rPr>
          <w:delText xml:space="preserve"> </w:delText>
        </w:r>
        <w:r w:rsidR="00241005" w:rsidDel="00DF37DB">
          <w:rPr>
            <w:rFonts w:eastAsia="Arial" w:cs="Arial"/>
          </w:rPr>
          <w:delText>(located in the</w:delText>
        </w:r>
      </w:del>
    </w:p>
    <w:p w:rsidR="00241005" w:rsidRDefault="00241005">
      <w:pPr>
        <w:pStyle w:val="NoSpacing"/>
        <w:rPr>
          <w:rFonts w:eastAsia="Arial" w:cs="Arial"/>
        </w:rPr>
        <w:pPrChange w:id="75" w:author="Peaslee, Steve - NRCS, Lincoln, NE" w:date="2014-10-01T10:29:00Z">
          <w:pPr>
            <w:pStyle w:val="NoSpacing"/>
            <w:ind w:firstLine="720"/>
          </w:pPr>
        </w:pPrChange>
      </w:pPr>
      <w:del w:id="76" w:author="Peaslee, Steve - NRCS, Lincoln, NE" w:date="2014-10-01T10:29:00Z">
        <w:r w:rsidRPr="00122F15" w:rsidDel="00DF37DB">
          <w:rPr>
            <w:rFonts w:eastAsia="Arial" w:cs="Arial"/>
            <w:b/>
          </w:rPr>
          <w:lastRenderedPageBreak/>
          <w:delText xml:space="preserve">SSURGO_Download_tools_2014_01_21 </w:delText>
        </w:r>
        <w:r w:rsidDel="00DF37DB">
          <w:rPr>
            <w:rFonts w:eastAsia="Arial" w:cs="Arial"/>
          </w:rPr>
          <w:delText>folder</w:delText>
        </w:r>
      </w:del>
      <w:r w:rsidR="009D02E8">
        <w:rPr>
          <w:rFonts w:eastAsia="Arial" w:cs="Arial"/>
        </w:rPr>
        <w:t>.</w:t>
      </w:r>
    </w:p>
    <w:p w:rsidR="00241005" w:rsidRDefault="00241005" w:rsidP="009D02E8">
      <w:pPr>
        <w:pStyle w:val="NoSpacing"/>
        <w:rPr>
          <w:rFonts w:eastAsia="Arial" w:cs="Arial"/>
        </w:rPr>
      </w:pPr>
    </w:p>
    <w:p w:rsidR="00241005" w:rsidDel="00040B87" w:rsidRDefault="00241005" w:rsidP="009D02E8">
      <w:pPr>
        <w:pStyle w:val="NoSpacing"/>
        <w:rPr>
          <w:del w:id="77" w:author="Peaslee, Steve - NRCS, Lincoln, NE" w:date="2014-10-01T10:27:00Z"/>
          <w:rFonts w:eastAsia="Arial" w:cs="Arial"/>
        </w:rPr>
      </w:pPr>
      <w:del w:id="78" w:author="Peaslee, Steve - NRCS, Lincoln, NE" w:date="2014-10-01T10:27:00Z">
        <w:r w:rsidRPr="00D12914" w:rsidDel="00040B87">
          <w:rPr>
            <w:rFonts w:eastAsia="Arial" w:cs="Arial"/>
            <w:b/>
          </w:rPr>
          <w:delText>N</w:delText>
        </w:r>
        <w:r w:rsidR="009D02E8" w:rsidDel="00040B87">
          <w:rPr>
            <w:rFonts w:eastAsia="Arial" w:cs="Arial"/>
            <w:b/>
          </w:rPr>
          <w:delText>OTE</w:delText>
        </w:r>
        <w:r w:rsidRPr="00D12914" w:rsidDel="00040B87">
          <w:rPr>
            <w:rFonts w:eastAsia="Arial" w:cs="Arial"/>
            <w:b/>
          </w:rPr>
          <w:delText xml:space="preserve">: </w:delText>
        </w:r>
        <w:r w:rsidDel="00040B87">
          <w:rPr>
            <w:rFonts w:eastAsia="Arial" w:cs="Arial"/>
            <w:b/>
          </w:rPr>
          <w:delText xml:space="preserve"> </w:delText>
        </w:r>
        <w:r w:rsidDel="00040B87">
          <w:rPr>
            <w:rFonts w:eastAsia="Arial" w:cs="Arial"/>
          </w:rPr>
          <w:delText>Ensure that the MSA</w:delText>
        </w:r>
        <w:r w:rsidR="009D02E8" w:rsidDel="00040B87">
          <w:rPr>
            <w:rFonts w:eastAsia="Arial" w:cs="Arial"/>
          </w:rPr>
          <w:delText>CCESS</w:delText>
        </w:r>
        <w:r w:rsidDel="00040B87">
          <w:rPr>
            <w:rFonts w:eastAsia="Arial" w:cs="Arial"/>
          </w:rPr>
          <w:delText xml:space="preserve"> .EXE is being accessed from the correct directory path.  Click the double down arrow under </w:delText>
        </w:r>
        <w:r w:rsidRPr="00D12914" w:rsidDel="00040B87">
          <w:rPr>
            <w:rFonts w:eastAsia="Arial" w:cs="Arial"/>
            <w:b/>
          </w:rPr>
          <w:delText>Advanced Settings</w:delText>
        </w:r>
        <w:r w:rsidDel="00040B87">
          <w:rPr>
            <w:rFonts w:eastAsia="Arial" w:cs="Arial"/>
          </w:rPr>
          <w:delText xml:space="preserve"> and verify path</w:delText>
        </w:r>
        <w:r w:rsidR="009D02E8" w:rsidDel="00040B87">
          <w:rPr>
            <w:rFonts w:eastAsia="Arial" w:cs="Arial"/>
          </w:rPr>
          <w:delText>.</w:delText>
        </w:r>
      </w:del>
    </w:p>
    <w:p w:rsidR="009D02E8" w:rsidRPr="00D12914" w:rsidRDefault="009D02E8" w:rsidP="009D02E8">
      <w:pPr>
        <w:pStyle w:val="NoSpacing"/>
        <w:rPr>
          <w:rFonts w:eastAsia="Arial" w:cs="Arial"/>
        </w:rPr>
      </w:pPr>
    </w:p>
    <w:p w:rsidR="00241005" w:rsidRPr="009D02E8" w:rsidRDefault="009D02E8" w:rsidP="009D02E8">
      <w:pPr>
        <w:pStyle w:val="NoSpacing"/>
        <w:rPr>
          <w:noProof/>
        </w:rPr>
      </w:pPr>
      <w:proofErr w:type="gramStart"/>
      <w:r>
        <w:rPr>
          <w:rFonts w:ascii="Wingdings" w:eastAsia="Wingdings" w:hAnsi="Wingdings" w:cs="Wingdings"/>
          <w:sz w:val="36"/>
          <w:szCs w:val="36"/>
        </w:rPr>
        <w:t></w:t>
      </w:r>
      <w:r>
        <w:rPr>
          <w:rFonts w:ascii="Wingdings" w:eastAsia="Wingdings" w:hAnsi="Wingdings" w:cs="Wingdings"/>
          <w:sz w:val="36"/>
          <w:szCs w:val="36"/>
        </w:rPr>
        <w:t></w:t>
      </w:r>
      <w:r w:rsidR="00241005">
        <w:rPr>
          <w:rFonts w:eastAsia="Arial" w:cs="Arial"/>
        </w:rPr>
        <w:t xml:space="preserve">Click </w:t>
      </w:r>
      <w:r w:rsidR="00241005" w:rsidRPr="004E4ADF">
        <w:rPr>
          <w:rFonts w:eastAsia="Arial" w:cs="Arial"/>
          <w:b/>
        </w:rPr>
        <w:t>OK</w:t>
      </w:r>
      <w:r>
        <w:rPr>
          <w:rFonts w:eastAsia="Arial" w:cs="Arial"/>
        </w:rPr>
        <w:t>.</w:t>
      </w:r>
      <w:proofErr w:type="gramEnd"/>
    </w:p>
    <w:p w:rsidR="009D02E8" w:rsidRDefault="009D02E8" w:rsidP="009D02E8">
      <w:pPr>
        <w:pStyle w:val="NoSpacing"/>
        <w:rPr>
          <w:rFonts w:eastAsia="Arial" w:cs="Arial"/>
        </w:rPr>
      </w:pPr>
    </w:p>
    <w:p w:rsidR="009D02E8" w:rsidRDefault="00241005" w:rsidP="009D02E8">
      <w:pPr>
        <w:pStyle w:val="NoSpacing"/>
        <w:rPr>
          <w:rFonts w:eastAsia="Arial" w:cs="Arial"/>
        </w:rPr>
      </w:pPr>
      <w:r>
        <w:rPr>
          <w:rFonts w:eastAsia="Arial" w:cs="Arial"/>
        </w:rPr>
        <w:t>Messages will be displayed at each step of the download process.</w:t>
      </w:r>
    </w:p>
    <w:p w:rsidR="009D02E8" w:rsidRDefault="009D02E8" w:rsidP="009D02E8">
      <w:pPr>
        <w:pStyle w:val="NoSpacing"/>
        <w:rPr>
          <w:rFonts w:eastAsia="Arial" w:cs="Arial"/>
        </w:rPr>
      </w:pPr>
    </w:p>
    <w:p w:rsidR="00241005" w:rsidRPr="00D711F9" w:rsidRDefault="00241005" w:rsidP="009D02E8">
      <w:pPr>
        <w:pStyle w:val="NoSpacing"/>
      </w:pPr>
      <w:r w:rsidRPr="00D711F9">
        <w:rPr>
          <w:b/>
        </w:rPr>
        <w:t>N</w:t>
      </w:r>
      <w:r w:rsidR="009D02E8">
        <w:rPr>
          <w:b/>
        </w:rPr>
        <w:t>OTE</w:t>
      </w:r>
      <w:r w:rsidRPr="00D711F9">
        <w:rPr>
          <w:b/>
        </w:rPr>
        <w:t>:</w:t>
      </w:r>
      <w:r w:rsidRPr="00D711F9">
        <w:t xml:space="preserve"> If a local copy of a survey already exists in the output folder, the survey dates will be compared.  If the Web Soil Survey version i</w:t>
      </w:r>
      <w:r w:rsidR="009D02E8">
        <w:t>s</w:t>
      </w:r>
      <w:r w:rsidRPr="00D711F9">
        <w:t xml:space="preserve"> more recent, the local copy will be overwritten.  It is recommended that users maintain their SSURGO downloads as a type of data archive.</w:t>
      </w:r>
    </w:p>
    <w:p w:rsidR="00241005" w:rsidRDefault="00241005" w:rsidP="009D02E8">
      <w:pPr>
        <w:pStyle w:val="NoSpacing"/>
      </w:pPr>
    </w:p>
    <w:p w:rsidR="00241005" w:rsidRPr="005D38C9" w:rsidRDefault="009D02E8" w:rsidP="009D02E8">
      <w:pPr>
        <w:pStyle w:val="NoSpacing"/>
        <w:rPr>
          <w:noProof/>
        </w:rPr>
      </w:pPr>
      <w:r>
        <w:rPr>
          <w:rFonts w:ascii="Wingdings" w:eastAsia="Wingdings" w:hAnsi="Wingdings" w:cs="Wingdings"/>
          <w:sz w:val="36"/>
          <w:szCs w:val="36"/>
        </w:rPr>
        <w:t></w:t>
      </w:r>
      <w:r>
        <w:rPr>
          <w:rFonts w:ascii="Wingdings" w:eastAsia="Wingdings" w:hAnsi="Wingdings" w:cs="Wingdings"/>
          <w:sz w:val="36"/>
          <w:szCs w:val="36"/>
        </w:rPr>
        <w:t></w:t>
      </w:r>
      <w:r w:rsidR="00241005">
        <w:rPr>
          <w:rFonts w:eastAsia="Arial" w:cs="Arial"/>
        </w:rPr>
        <w:t xml:space="preserve">Click </w:t>
      </w:r>
      <w:r w:rsidRPr="009D02E8">
        <w:rPr>
          <w:rFonts w:eastAsia="Arial" w:cs="Arial"/>
          <w:b/>
        </w:rPr>
        <w:t>Close</w:t>
      </w:r>
      <w:r>
        <w:rPr>
          <w:rFonts w:eastAsia="Arial" w:cs="Arial"/>
          <w:b/>
        </w:rPr>
        <w:t xml:space="preserve"> </w:t>
      </w:r>
      <w:r w:rsidR="000D3E9B">
        <w:rPr>
          <w:rFonts w:eastAsia="Arial" w:cs="Arial"/>
        </w:rPr>
        <w:t xml:space="preserve">in the Geoprocessing dialog box </w:t>
      </w:r>
      <w:r w:rsidR="00241005" w:rsidRPr="009D02E8">
        <w:rPr>
          <w:rFonts w:eastAsia="Arial" w:cs="Arial"/>
        </w:rPr>
        <w:t>once</w:t>
      </w:r>
      <w:r w:rsidR="00241005" w:rsidRPr="005D38C9">
        <w:rPr>
          <w:rFonts w:eastAsia="Arial" w:cs="Arial"/>
        </w:rPr>
        <w:t xml:space="preserve"> </w:t>
      </w:r>
      <w:r w:rsidR="000D3E9B">
        <w:rPr>
          <w:rFonts w:eastAsia="Arial" w:cs="Arial"/>
        </w:rPr>
        <w:t xml:space="preserve">the </w:t>
      </w:r>
      <w:r w:rsidR="00241005" w:rsidRPr="005D38C9">
        <w:rPr>
          <w:rFonts w:eastAsia="Arial" w:cs="Arial"/>
        </w:rPr>
        <w:t>download</w:t>
      </w:r>
      <w:r w:rsidR="000D3E9B">
        <w:rPr>
          <w:rFonts w:eastAsia="Arial" w:cs="Arial"/>
        </w:rPr>
        <w:t xml:space="preserve"> tool</w:t>
      </w:r>
      <w:r w:rsidR="00241005" w:rsidRPr="005D38C9">
        <w:rPr>
          <w:rFonts w:eastAsia="Arial" w:cs="Arial"/>
        </w:rPr>
        <w:t xml:space="preserve"> has completed.</w:t>
      </w:r>
    </w:p>
    <w:p w:rsidR="000D3E9B" w:rsidRPr="000D3E9B" w:rsidRDefault="000D3E9B" w:rsidP="009D02E8">
      <w:pPr>
        <w:pStyle w:val="NoSpacing"/>
      </w:pPr>
    </w:p>
    <w:p w:rsidR="00241005" w:rsidRDefault="00241005" w:rsidP="009D02E8">
      <w:pPr>
        <w:pStyle w:val="NoSpacing"/>
      </w:pPr>
      <w:r w:rsidRPr="00330A9D">
        <w:rPr>
          <w:b/>
        </w:rPr>
        <w:t>N</w:t>
      </w:r>
      <w:r w:rsidR="000D3E9B">
        <w:rPr>
          <w:b/>
        </w:rPr>
        <w:t>OTE</w:t>
      </w:r>
      <w:r>
        <w:rPr>
          <w:b/>
        </w:rPr>
        <w:t xml:space="preserve">: </w:t>
      </w:r>
      <w:r>
        <w:t>Create or select a folder to contain the new gSSURGO databases.  Performance may be enhanced if the input folder containing the download SSURGO is on a different drive than the location where the output gSSURGO will be created.</w:t>
      </w:r>
    </w:p>
    <w:p w:rsidR="000D3E9B" w:rsidRDefault="000D3E9B" w:rsidP="000D3E9B">
      <w:pPr>
        <w:pStyle w:val="Heading2"/>
      </w:pPr>
      <w:bookmarkStart w:id="79" w:name="_Toc399102598"/>
      <w:r>
        <w:t>Download SSURGO by Map</w:t>
      </w:r>
      <w:bookmarkEnd w:id="79"/>
    </w:p>
    <w:p w:rsidR="000D3E9B" w:rsidRPr="000D3E9B" w:rsidRDefault="000D3E9B" w:rsidP="000D3E9B">
      <w:pPr>
        <w:pStyle w:val="Heading2"/>
      </w:pPr>
      <w:bookmarkStart w:id="80" w:name="_Toc399102599"/>
      <w:r>
        <w:t>Download SSURGO by Survey Name</w:t>
      </w:r>
      <w:bookmarkEnd w:id="80"/>
    </w:p>
    <w:p w:rsidR="00241005" w:rsidRPr="000D3E9B" w:rsidRDefault="00241005" w:rsidP="000D3E9B">
      <w:pPr>
        <w:pStyle w:val="Heading1"/>
      </w:pPr>
      <w:bookmarkStart w:id="81" w:name="_Toc399102600"/>
      <w:r w:rsidRPr="000D3E9B">
        <w:t xml:space="preserve">Create </w:t>
      </w:r>
      <w:r w:rsidR="00A12CAE" w:rsidRPr="000D3E9B">
        <w:t xml:space="preserve">gSSURGO </w:t>
      </w:r>
      <w:r w:rsidR="00A12CAE">
        <w:t xml:space="preserve">- </w:t>
      </w:r>
      <w:r w:rsidRPr="000D3E9B">
        <w:t>State-Tiled</w:t>
      </w:r>
      <w:bookmarkEnd w:id="81"/>
      <w:r w:rsidRPr="000D3E9B">
        <w:t xml:space="preserve"> </w:t>
      </w:r>
    </w:p>
    <w:p w:rsidR="000D3E9B" w:rsidRDefault="000D3E9B" w:rsidP="000D3E9B">
      <w:pPr>
        <w:pStyle w:val="NoSpacing"/>
      </w:pPr>
      <w:r>
        <w:t xml:space="preserve">The </w:t>
      </w:r>
      <w:r w:rsidRPr="00043581">
        <w:rPr>
          <w:b/>
        </w:rPr>
        <w:t>Create</w:t>
      </w:r>
      <w:r>
        <w:t xml:space="preserve"> </w:t>
      </w:r>
      <w:r w:rsidRPr="00043581">
        <w:rPr>
          <w:b/>
        </w:rPr>
        <w:t>gSSURGO – State Tiled</w:t>
      </w:r>
      <w:r>
        <w:t xml:space="preserve"> tool initially merges the spatial layers and then merges the tabular data.  Each table is listed as it is imported from the Access database.</w:t>
      </w:r>
    </w:p>
    <w:p w:rsidR="000D3E9B" w:rsidRPr="000D3E9B" w:rsidRDefault="000D3E9B" w:rsidP="000D3E9B">
      <w:pPr>
        <w:pStyle w:val="NoSpacing"/>
        <w:rPr>
          <w:rFonts w:eastAsia="Wingdings"/>
        </w:rPr>
      </w:pPr>
    </w:p>
    <w:p w:rsidR="00241005" w:rsidRPr="00EB2F32" w:rsidRDefault="000D3E9B" w:rsidP="000D3E9B">
      <w:pPr>
        <w:pStyle w:val="NoSpacing"/>
        <w:rPr>
          <w:rFonts w:eastAsia="Arial" w:cs="Arial"/>
        </w:rPr>
      </w:pPr>
      <w:proofErr w:type="gramStart"/>
      <w:r>
        <w:rPr>
          <w:rFonts w:ascii="Wingdings" w:eastAsia="Wingdings" w:hAnsi="Wingdings" w:cs="Wingdings"/>
          <w:sz w:val="36"/>
          <w:szCs w:val="36"/>
        </w:rPr>
        <w:t></w:t>
      </w:r>
      <w:r>
        <w:rPr>
          <w:rFonts w:ascii="Wingdings" w:eastAsia="Wingdings" w:hAnsi="Wingdings" w:cs="Wingdings"/>
          <w:sz w:val="36"/>
          <w:szCs w:val="36"/>
        </w:rPr>
        <w:t></w:t>
      </w:r>
      <w:r>
        <w:rPr>
          <w:rFonts w:eastAsia="Arial" w:cs="Arial"/>
        </w:rPr>
        <w:t>S</w:t>
      </w:r>
      <w:r w:rsidR="00241005">
        <w:rPr>
          <w:rFonts w:eastAsia="Arial" w:cs="Arial"/>
        </w:rPr>
        <w:t xml:space="preserve">elect the </w:t>
      </w:r>
      <w:r w:rsidR="00241005" w:rsidRPr="00EB2F32">
        <w:rPr>
          <w:rFonts w:eastAsia="Arial" w:cs="Arial"/>
          <w:b/>
        </w:rPr>
        <w:t>Create gSSURGO – State Tiled</w:t>
      </w:r>
      <w:r w:rsidR="00241005">
        <w:rPr>
          <w:rFonts w:eastAsia="Arial" w:cs="Arial"/>
        </w:rPr>
        <w:t xml:space="preserve"> tool</w:t>
      </w:r>
      <w:r>
        <w:rPr>
          <w:rFonts w:eastAsia="Arial" w:cs="Arial"/>
        </w:rPr>
        <w:t>.</w:t>
      </w:r>
      <w:proofErr w:type="gramEnd"/>
    </w:p>
    <w:p w:rsidR="00241005" w:rsidRDefault="00241005" w:rsidP="000D3E9B">
      <w:pPr>
        <w:pStyle w:val="NoSpacing"/>
      </w:pPr>
    </w:p>
    <w:p w:rsidR="00241005" w:rsidRDefault="000D3E9B" w:rsidP="000D3E9B">
      <w:pPr>
        <w:pStyle w:val="NoSpacing"/>
        <w:rPr>
          <w:rFonts w:eastAsia="Arial" w:cs="Arial"/>
        </w:rPr>
      </w:pPr>
      <w:r>
        <w:rPr>
          <w:rFonts w:ascii="Wingdings" w:eastAsia="Wingdings" w:hAnsi="Wingdings" w:cs="Wingdings"/>
          <w:sz w:val="36"/>
          <w:szCs w:val="36"/>
        </w:rPr>
        <w:t></w:t>
      </w:r>
      <w:r>
        <w:rPr>
          <w:rFonts w:ascii="Wingdings" w:eastAsia="Wingdings" w:hAnsi="Wingdings" w:cs="Wingdings"/>
          <w:sz w:val="36"/>
          <w:szCs w:val="36"/>
        </w:rPr>
        <w:t></w:t>
      </w:r>
      <w:r w:rsidR="00241005">
        <w:rPr>
          <w:rFonts w:eastAsia="Arial" w:cs="Arial"/>
        </w:rPr>
        <w:t xml:space="preserve">Set the </w:t>
      </w:r>
      <w:r w:rsidR="00241005">
        <w:rPr>
          <w:rFonts w:eastAsia="Arial" w:cs="Arial"/>
          <w:b/>
        </w:rPr>
        <w:t xml:space="preserve">SSURGO Downloads </w:t>
      </w:r>
      <w:r w:rsidR="00241005">
        <w:rPr>
          <w:rFonts w:eastAsia="Arial" w:cs="Arial"/>
        </w:rPr>
        <w:t xml:space="preserve">field to </w:t>
      </w:r>
      <w:r>
        <w:rPr>
          <w:rFonts w:eastAsia="Arial" w:cs="Arial"/>
        </w:rPr>
        <w:t xml:space="preserve">the location </w:t>
      </w:r>
      <w:r w:rsidR="00241005">
        <w:rPr>
          <w:rFonts w:eastAsia="Arial" w:cs="Arial"/>
        </w:rPr>
        <w:t xml:space="preserve">where the SSURGO downloads </w:t>
      </w:r>
      <w:del w:id="82" w:author="Peaslee, Steve - NRCS, Lincoln, NE" w:date="2014-10-01T10:30:00Z">
        <w:r w:rsidR="00241005" w:rsidDel="00DF37DB">
          <w:rPr>
            <w:rFonts w:eastAsia="Arial" w:cs="Arial"/>
          </w:rPr>
          <w:delText>are to be</w:delText>
        </w:r>
      </w:del>
      <w:ins w:id="83" w:author="Peaslee, Steve - NRCS, Lincoln, NE" w:date="2014-10-01T10:30:00Z">
        <w:r w:rsidR="00DF37DB">
          <w:rPr>
            <w:rFonts w:eastAsia="Arial" w:cs="Arial"/>
          </w:rPr>
          <w:t>have been</w:t>
        </w:r>
      </w:ins>
      <w:r w:rsidR="00241005">
        <w:rPr>
          <w:rFonts w:eastAsia="Arial" w:cs="Arial"/>
        </w:rPr>
        <w:t xml:space="preserve"> stored, the </w:t>
      </w:r>
      <w:r w:rsidR="00241005" w:rsidRPr="00357620">
        <w:rPr>
          <w:rFonts w:eastAsia="Arial" w:cs="Arial"/>
          <w:b/>
        </w:rPr>
        <w:t>Output Folder</w:t>
      </w:r>
      <w:r w:rsidR="00241005">
        <w:rPr>
          <w:rFonts w:eastAsia="Arial" w:cs="Arial"/>
          <w:b/>
        </w:rPr>
        <w:t xml:space="preserve"> </w:t>
      </w:r>
      <w:r w:rsidR="00241005">
        <w:rPr>
          <w:rFonts w:eastAsia="Arial" w:cs="Arial"/>
        </w:rPr>
        <w:t>to where the new gSSURGO is to be stored and check the box next to each State that will be converted to gSSURGO.</w:t>
      </w:r>
    </w:p>
    <w:p w:rsidR="00241005" w:rsidRDefault="00241005" w:rsidP="000D3E9B">
      <w:pPr>
        <w:pStyle w:val="NoSpacing"/>
      </w:pPr>
    </w:p>
    <w:p w:rsidR="00241005" w:rsidRPr="000D3E9B" w:rsidRDefault="000D3E9B" w:rsidP="000D3E9B">
      <w:pPr>
        <w:pStyle w:val="NoSpacing"/>
        <w:rPr>
          <w:rFonts w:eastAsia="Arial" w:cs="Arial"/>
        </w:rPr>
      </w:pPr>
      <w:r>
        <w:rPr>
          <w:rFonts w:ascii="Wingdings" w:eastAsia="Wingdings" w:hAnsi="Wingdings" w:cs="Wingdings"/>
          <w:sz w:val="36"/>
          <w:szCs w:val="36"/>
        </w:rPr>
        <w:t></w:t>
      </w:r>
      <w:r>
        <w:rPr>
          <w:rFonts w:ascii="Wingdings" w:eastAsia="Wingdings" w:hAnsi="Wingdings" w:cs="Wingdings"/>
          <w:sz w:val="36"/>
          <w:szCs w:val="36"/>
        </w:rPr>
        <w:t></w:t>
      </w:r>
      <w:r w:rsidR="00241005">
        <w:rPr>
          <w:rFonts w:eastAsia="Arial" w:cs="Arial"/>
        </w:rPr>
        <w:t xml:space="preserve">Check the boxes for </w:t>
      </w:r>
      <w:r w:rsidR="00241005" w:rsidRPr="00357620">
        <w:rPr>
          <w:rFonts w:eastAsia="Arial" w:cs="Arial"/>
          <w:b/>
        </w:rPr>
        <w:t>Overwrite output</w:t>
      </w:r>
      <w:r w:rsidR="00241005">
        <w:rPr>
          <w:rFonts w:eastAsia="Arial" w:cs="Arial"/>
        </w:rPr>
        <w:t xml:space="preserve"> and </w:t>
      </w:r>
      <w:proofErr w:type="gramStart"/>
      <w:r w:rsidR="00241005" w:rsidRPr="00357620">
        <w:rPr>
          <w:rFonts w:eastAsia="Arial" w:cs="Arial"/>
          <w:b/>
        </w:rPr>
        <w:t>Require</w:t>
      </w:r>
      <w:proofErr w:type="gramEnd"/>
      <w:r w:rsidR="00241005" w:rsidRPr="00357620">
        <w:rPr>
          <w:rFonts w:eastAsia="Arial" w:cs="Arial"/>
          <w:b/>
        </w:rPr>
        <w:t xml:space="preserve"> All Data</w:t>
      </w:r>
      <w:r>
        <w:rPr>
          <w:rFonts w:eastAsia="Arial" w:cs="Arial"/>
        </w:rPr>
        <w:t>.</w:t>
      </w:r>
    </w:p>
    <w:p w:rsidR="00241005" w:rsidRPr="000D3E9B" w:rsidRDefault="00241005" w:rsidP="000D3E9B">
      <w:pPr>
        <w:pStyle w:val="NoSpacing"/>
        <w:rPr>
          <w:rFonts w:eastAsia="Arial" w:cs="Arial"/>
        </w:rPr>
      </w:pPr>
    </w:p>
    <w:p w:rsidR="00241005" w:rsidRDefault="000D3E9B" w:rsidP="000D3E9B">
      <w:pPr>
        <w:pStyle w:val="NoSpacing"/>
        <w:rPr>
          <w:rFonts w:eastAsia="Arial" w:cs="Arial"/>
          <w:b/>
        </w:rPr>
      </w:pPr>
      <w:r>
        <w:rPr>
          <w:rFonts w:ascii="Wingdings" w:eastAsia="Wingdings" w:hAnsi="Wingdings" w:cs="Wingdings"/>
          <w:sz w:val="36"/>
          <w:szCs w:val="36"/>
        </w:rPr>
        <w:t></w:t>
      </w:r>
      <w:r>
        <w:rPr>
          <w:rFonts w:ascii="Wingdings" w:eastAsia="Wingdings" w:hAnsi="Wingdings" w:cs="Wingdings"/>
          <w:sz w:val="36"/>
          <w:szCs w:val="36"/>
        </w:rPr>
        <w:t></w:t>
      </w:r>
      <w:r>
        <w:rPr>
          <w:rFonts w:eastAsia="Arial" w:cs="Arial"/>
        </w:rPr>
        <w:t xml:space="preserve">Select </w:t>
      </w:r>
      <w:r w:rsidR="00241005" w:rsidRPr="00330A9D">
        <w:rPr>
          <w:rFonts w:eastAsia="Arial" w:cs="Arial"/>
          <w:b/>
        </w:rPr>
        <w:t>OK</w:t>
      </w:r>
    </w:p>
    <w:p w:rsidR="00241005" w:rsidRPr="000D3E9B" w:rsidRDefault="00241005" w:rsidP="000D3E9B">
      <w:pPr>
        <w:pStyle w:val="NoSpacing"/>
        <w:rPr>
          <w:rFonts w:eastAsia="Arial" w:cs="Arial"/>
        </w:rPr>
      </w:pPr>
    </w:p>
    <w:p w:rsidR="00241005" w:rsidRDefault="00241005" w:rsidP="000D3E9B">
      <w:pPr>
        <w:pStyle w:val="NoSpacing"/>
      </w:pPr>
      <w:r w:rsidRPr="00D711F9">
        <w:rPr>
          <w:b/>
        </w:rPr>
        <w:t>N</w:t>
      </w:r>
      <w:r w:rsidR="000D3E9B">
        <w:rPr>
          <w:b/>
        </w:rPr>
        <w:t>OTE</w:t>
      </w:r>
      <w:r w:rsidRPr="00D711F9">
        <w:rPr>
          <w:b/>
        </w:rPr>
        <w:t xml:space="preserve">: </w:t>
      </w:r>
      <w:r w:rsidRPr="00D711F9">
        <w:t xml:space="preserve"> Some state </w:t>
      </w:r>
      <w:proofErr w:type="spellStart"/>
      <w:r w:rsidRPr="00D711F9">
        <w:t>tiles</w:t>
      </w:r>
      <w:proofErr w:type="spellEnd"/>
      <w:r w:rsidRPr="00D711F9">
        <w:t xml:space="preserve"> include surveys crossing state boundaries.  The Create gSSURGO-State Tiled tool uses the LAOVERLAP table to include and identify overlapping surveys.  An example of this occurs for survey TN640, which</w:t>
      </w:r>
      <w:del w:id="84" w:author="Peaslee, Steve - NRCS, Lincoln, NE" w:date="2014-10-01T11:04:00Z">
        <w:r w:rsidRPr="00D711F9" w:rsidDel="009C66AD">
          <w:delText xml:space="preserve">, </w:delText>
        </w:r>
      </w:del>
      <w:r w:rsidRPr="00D711F9">
        <w:t>following the state tiling process, is present in both the TN and NC geodatabases.</w:t>
      </w:r>
    </w:p>
    <w:p w:rsidR="00241005" w:rsidRPr="00D711F9" w:rsidRDefault="00241005" w:rsidP="000D3E9B">
      <w:pPr>
        <w:pStyle w:val="NoSpacing"/>
      </w:pPr>
    </w:p>
    <w:p w:rsidR="00241005" w:rsidRDefault="00241005" w:rsidP="000D3E9B">
      <w:pPr>
        <w:pStyle w:val="NoSpacing"/>
      </w:pPr>
      <w:r w:rsidRPr="00D711F9">
        <w:t>Upon completion, all successfully imported surveys will be listed.  Any errors that incur will be shown in red type.</w:t>
      </w:r>
    </w:p>
    <w:p w:rsidR="000D3E9B" w:rsidRDefault="000D3E9B" w:rsidP="000D3E9B">
      <w:pPr>
        <w:pStyle w:val="NoSpacing"/>
      </w:pPr>
    </w:p>
    <w:p w:rsidR="00241005" w:rsidRDefault="000D3E9B" w:rsidP="000D3E9B">
      <w:pPr>
        <w:pStyle w:val="NoSpacing"/>
        <w:rPr>
          <w:rFonts w:eastAsia="Arial" w:cs="Arial"/>
        </w:rPr>
      </w:pPr>
      <w:proofErr w:type="gramStart"/>
      <w:r>
        <w:rPr>
          <w:rFonts w:ascii="Wingdings" w:eastAsia="Wingdings" w:hAnsi="Wingdings" w:cs="Wingdings"/>
          <w:sz w:val="36"/>
          <w:szCs w:val="36"/>
        </w:rPr>
        <w:t></w:t>
      </w:r>
      <w:r>
        <w:rPr>
          <w:rFonts w:ascii="Wingdings" w:eastAsia="Wingdings" w:hAnsi="Wingdings" w:cs="Wingdings"/>
          <w:sz w:val="36"/>
          <w:szCs w:val="36"/>
        </w:rPr>
        <w:t></w:t>
      </w:r>
      <w:r>
        <w:rPr>
          <w:rFonts w:eastAsia="Arial" w:cs="Arial"/>
        </w:rPr>
        <w:t xml:space="preserve">Select </w:t>
      </w:r>
      <w:r w:rsidR="00241005">
        <w:rPr>
          <w:rFonts w:eastAsia="Arial" w:cs="Arial"/>
        </w:rPr>
        <w:t xml:space="preserve">the </w:t>
      </w:r>
      <w:r w:rsidR="00241005" w:rsidRPr="001A3AA6">
        <w:rPr>
          <w:rFonts w:eastAsia="Arial" w:cs="Arial"/>
          <w:b/>
        </w:rPr>
        <w:t>Close</w:t>
      </w:r>
      <w:r w:rsidR="00241005">
        <w:rPr>
          <w:rFonts w:eastAsia="Arial" w:cs="Arial"/>
        </w:rPr>
        <w:t xml:space="preserve"> button</w:t>
      </w:r>
      <w:r>
        <w:rPr>
          <w:rFonts w:eastAsia="Arial" w:cs="Arial"/>
        </w:rPr>
        <w:t xml:space="preserve"> in the Geoprocessing tool dialog box</w:t>
      </w:r>
      <w:r w:rsidR="00241005">
        <w:rPr>
          <w:rFonts w:eastAsia="Arial" w:cs="Arial"/>
        </w:rPr>
        <w:t>.</w:t>
      </w:r>
      <w:proofErr w:type="gramEnd"/>
    </w:p>
    <w:p w:rsidR="000D3E9B" w:rsidRDefault="00A12CAE" w:rsidP="00A12CAE">
      <w:pPr>
        <w:pStyle w:val="Heading2"/>
        <w:rPr>
          <w:rFonts w:eastAsia="Arial"/>
        </w:rPr>
      </w:pPr>
      <w:bookmarkStart w:id="85" w:name="_Toc399102601"/>
      <w:r>
        <w:rPr>
          <w:rFonts w:eastAsia="Arial"/>
        </w:rPr>
        <w:t>Create gSSURGO - Custom Tiled</w:t>
      </w:r>
      <w:bookmarkEnd w:id="85"/>
    </w:p>
    <w:p w:rsidR="00A12CAE" w:rsidRPr="00A12CAE" w:rsidRDefault="00A12CAE" w:rsidP="00A12CAE">
      <w:pPr>
        <w:pStyle w:val="Heading2"/>
      </w:pPr>
      <w:bookmarkStart w:id="86" w:name="_Toc399102602"/>
      <w:r>
        <w:t>Create gSSURGO Database</w:t>
      </w:r>
      <w:bookmarkEnd w:id="86"/>
    </w:p>
    <w:p w:rsidR="00241005" w:rsidRPr="00A12CAE" w:rsidRDefault="00241005" w:rsidP="00A12CAE">
      <w:pPr>
        <w:pStyle w:val="Heading1"/>
      </w:pPr>
      <w:bookmarkStart w:id="87" w:name="_Toc399102603"/>
      <w:r w:rsidRPr="00A12CAE">
        <w:t xml:space="preserve">Create gSSURGO </w:t>
      </w:r>
      <w:r w:rsidR="00A12CAE" w:rsidRPr="00A12CAE">
        <w:t>R</w:t>
      </w:r>
      <w:r w:rsidRPr="00A12CAE">
        <w:t>aster</w:t>
      </w:r>
      <w:bookmarkEnd w:id="87"/>
    </w:p>
    <w:p w:rsidR="00241005" w:rsidRDefault="00A12CAE" w:rsidP="00A12CAE">
      <w:pPr>
        <w:pStyle w:val="NoSpacing"/>
      </w:pPr>
      <w:proofErr w:type="gramStart"/>
      <w:r>
        <w:rPr>
          <w:rFonts w:ascii="Wingdings" w:eastAsia="Wingdings" w:hAnsi="Wingdings" w:cs="Wingdings"/>
          <w:sz w:val="36"/>
          <w:szCs w:val="36"/>
        </w:rPr>
        <w:t></w:t>
      </w:r>
      <w:r>
        <w:rPr>
          <w:rFonts w:ascii="Wingdings" w:eastAsia="Wingdings" w:hAnsi="Wingdings" w:cs="Wingdings"/>
          <w:sz w:val="36"/>
          <w:szCs w:val="36"/>
        </w:rPr>
        <w:t></w:t>
      </w:r>
      <w:r>
        <w:t>S</w:t>
      </w:r>
      <w:r w:rsidR="00241005">
        <w:t xml:space="preserve">elect the </w:t>
      </w:r>
      <w:r w:rsidR="00241005" w:rsidRPr="00043581">
        <w:rPr>
          <w:b/>
        </w:rPr>
        <w:t>Create gSSURGO Raster</w:t>
      </w:r>
      <w:r w:rsidR="00241005">
        <w:t xml:space="preserve"> tool</w:t>
      </w:r>
      <w:r>
        <w:t>.</w:t>
      </w:r>
      <w:proofErr w:type="gramEnd"/>
    </w:p>
    <w:p w:rsidR="00241005" w:rsidRDefault="00241005" w:rsidP="00A12CAE">
      <w:pPr>
        <w:pStyle w:val="NoSpacing"/>
      </w:pPr>
    </w:p>
    <w:p w:rsidR="00A12CAE" w:rsidRDefault="00A12CAE" w:rsidP="00A12CAE">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t xml:space="preserve">Set the </w:t>
      </w:r>
      <w:r w:rsidR="00241005" w:rsidRPr="00357620">
        <w:rPr>
          <w:b/>
        </w:rPr>
        <w:t xml:space="preserve">Input </w:t>
      </w:r>
      <w:r w:rsidR="00241005">
        <w:rPr>
          <w:b/>
        </w:rPr>
        <w:t>Geodatabase</w:t>
      </w:r>
      <w:r w:rsidR="00241005">
        <w:t xml:space="preserve"> field to the location of the newly created state </w:t>
      </w:r>
    </w:p>
    <w:p w:rsidR="00241005" w:rsidRDefault="00241005" w:rsidP="00A12CAE">
      <w:pPr>
        <w:pStyle w:val="NoSpacing"/>
        <w:ind w:left="720"/>
      </w:pPr>
      <w:proofErr w:type="gramStart"/>
      <w:r>
        <w:t>geodatabase</w:t>
      </w:r>
      <w:proofErr w:type="gramEnd"/>
      <w:r>
        <w:t xml:space="preserve">.  If gaps between survey areas exist, ensure that the </w:t>
      </w:r>
      <w:r w:rsidRPr="00CD59FB">
        <w:rPr>
          <w:b/>
        </w:rPr>
        <w:t>Fill Gaps</w:t>
      </w:r>
      <w:r>
        <w:t xml:space="preserve"> option is checked.</w:t>
      </w:r>
    </w:p>
    <w:p w:rsidR="00241005" w:rsidRDefault="00241005" w:rsidP="00A12CAE">
      <w:pPr>
        <w:pStyle w:val="NoSpacing"/>
      </w:pPr>
    </w:p>
    <w:p w:rsidR="00241005" w:rsidRDefault="00241005" w:rsidP="00A12CAE">
      <w:pPr>
        <w:pStyle w:val="NoSpacing"/>
      </w:pPr>
      <w:r w:rsidRPr="00EE388A">
        <w:rPr>
          <w:b/>
        </w:rPr>
        <w:t>N</w:t>
      </w:r>
      <w:r w:rsidR="00A12CAE">
        <w:rPr>
          <w:b/>
        </w:rPr>
        <w:t>OTE</w:t>
      </w:r>
      <w:r w:rsidRPr="00EE388A">
        <w:rPr>
          <w:b/>
        </w:rPr>
        <w:t>:</w:t>
      </w:r>
      <w:r>
        <w:t xml:space="preserve"> Although selecting the option may result </w:t>
      </w:r>
      <w:r w:rsidR="00A12CAE">
        <w:t xml:space="preserve">in a </w:t>
      </w:r>
      <w:r>
        <w:t>performance penalty for raster development, it is useful for preventing ‘</w:t>
      </w:r>
      <w:proofErr w:type="spellStart"/>
      <w:r>
        <w:t>NoData</w:t>
      </w:r>
      <w:proofErr w:type="spellEnd"/>
      <w:r>
        <w:t>’ inclusions from occurring along survey boundaries.</w:t>
      </w:r>
    </w:p>
    <w:p w:rsidR="00241005" w:rsidRDefault="00241005" w:rsidP="00A12CAE">
      <w:pPr>
        <w:pStyle w:val="NoSpacing"/>
      </w:pPr>
    </w:p>
    <w:p w:rsidR="00241005" w:rsidRDefault="00A12CAE" w:rsidP="00A12CAE">
      <w:pPr>
        <w:pStyle w:val="NoSpacing"/>
      </w:pPr>
      <w:proofErr w:type="gramStart"/>
      <w:r>
        <w:rPr>
          <w:rFonts w:ascii="Wingdings" w:eastAsia="Wingdings" w:hAnsi="Wingdings" w:cs="Wingdings"/>
          <w:sz w:val="36"/>
          <w:szCs w:val="36"/>
        </w:rPr>
        <w:t></w:t>
      </w:r>
      <w:r>
        <w:rPr>
          <w:rFonts w:ascii="Wingdings" w:eastAsia="Wingdings" w:hAnsi="Wingdings" w:cs="Wingdings"/>
          <w:sz w:val="36"/>
          <w:szCs w:val="36"/>
        </w:rPr>
        <w:t></w:t>
      </w:r>
      <w:r>
        <w:t>Select</w:t>
      </w:r>
      <w:r w:rsidR="00241005">
        <w:t xml:space="preserve"> </w:t>
      </w:r>
      <w:r w:rsidR="00241005" w:rsidRPr="005424F7">
        <w:rPr>
          <w:b/>
        </w:rPr>
        <w:t>OK</w:t>
      </w:r>
      <w:r w:rsidR="00241005">
        <w:t>.</w:t>
      </w:r>
      <w:proofErr w:type="gramEnd"/>
    </w:p>
    <w:p w:rsidR="00241005" w:rsidRDefault="00241005" w:rsidP="00A12CAE">
      <w:pPr>
        <w:pStyle w:val="NoSpacing"/>
      </w:pPr>
    </w:p>
    <w:p w:rsidR="00241005" w:rsidRDefault="00A12CAE" w:rsidP="00A12CAE">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t xml:space="preserve">After the gSSURGO raster generation process has completed, </w:t>
      </w:r>
      <w:r>
        <w:t>select</w:t>
      </w:r>
      <w:r w:rsidR="00241005">
        <w:t xml:space="preserve"> </w:t>
      </w:r>
      <w:proofErr w:type="gramStart"/>
      <w:r w:rsidR="00241005" w:rsidRPr="00EE388A">
        <w:rPr>
          <w:b/>
        </w:rPr>
        <w:t>Close</w:t>
      </w:r>
      <w:proofErr w:type="gramEnd"/>
      <w:r>
        <w:t>.</w:t>
      </w:r>
      <w:r w:rsidR="00241005" w:rsidRPr="00EE388A">
        <w:rPr>
          <w:b/>
        </w:rPr>
        <w:t xml:space="preserve"> </w:t>
      </w:r>
    </w:p>
    <w:p w:rsidR="00241005" w:rsidRDefault="00241005" w:rsidP="00A12CAE">
      <w:pPr>
        <w:pStyle w:val="NoSpacing"/>
      </w:pPr>
    </w:p>
    <w:p w:rsidR="00A12CAE" w:rsidRDefault="00A12CAE" w:rsidP="00A12CAE">
      <w:pPr>
        <w:pStyle w:val="Heading2"/>
      </w:pPr>
      <w:bookmarkStart w:id="88" w:name="_Toc399102604"/>
      <w:bookmarkStart w:id="89" w:name="_Toc386542606"/>
      <w:r>
        <w:t>Create gSSURGO Raster – Batch</w:t>
      </w:r>
      <w:bookmarkEnd w:id="88"/>
    </w:p>
    <w:p w:rsidR="00A12CAE" w:rsidRDefault="00A12CAE" w:rsidP="00A12CAE">
      <w:pPr>
        <w:pStyle w:val="Heading1"/>
      </w:pPr>
      <w:bookmarkStart w:id="90" w:name="_Toc399102605"/>
      <w:r>
        <w:t>Check gSSURGO</w:t>
      </w:r>
      <w:bookmarkEnd w:id="90"/>
    </w:p>
    <w:p w:rsidR="00A12CAE" w:rsidRDefault="00A12CAE" w:rsidP="00A12CAE">
      <w:pPr>
        <w:pStyle w:val="NoSpacing"/>
      </w:pPr>
    </w:p>
    <w:p w:rsidR="002142D7" w:rsidRDefault="002142D7" w:rsidP="002142D7">
      <w:pPr>
        <w:pStyle w:val="Heading1"/>
      </w:pPr>
      <w:bookmarkStart w:id="91" w:name="_Toc399102606"/>
      <w:r>
        <w:t>Creating gSSURGO CONUS</w:t>
      </w:r>
      <w:bookmarkEnd w:id="91"/>
    </w:p>
    <w:p w:rsidR="002142D7" w:rsidRDefault="002142D7" w:rsidP="002142D7">
      <w:pPr>
        <w:pStyle w:val="NoSpacing"/>
        <w:rPr>
          <w:ins w:id="92" w:author="Peaslee, Steve - NRCS, Lincoln, NE" w:date="2014-10-01T11:00:00Z"/>
        </w:rPr>
      </w:pPr>
      <w:r>
        <w:t>I have this written up somewhere in some document already.  Now go find it!</w:t>
      </w:r>
    </w:p>
    <w:p w:rsidR="00D624B9" w:rsidRDefault="00D624B9" w:rsidP="002142D7">
      <w:pPr>
        <w:pStyle w:val="NoSpacing"/>
        <w:rPr>
          <w:ins w:id="93" w:author="Peaslee, Steve - NRCS, Lincoln, NE" w:date="2014-10-01T11:00:00Z"/>
        </w:rPr>
      </w:pPr>
    </w:p>
    <w:p w:rsidR="00D624B9" w:rsidRDefault="00D624B9" w:rsidP="002142D7">
      <w:pPr>
        <w:pStyle w:val="NoSpacing"/>
        <w:rPr>
          <w:ins w:id="94" w:author="Peaslee, Steve - NRCS, Lincoln, NE" w:date="2014-10-01T10:30:00Z"/>
        </w:rPr>
      </w:pPr>
      <w:ins w:id="95" w:author="Peaslee, Steve - NRCS, Lincoln, NE" w:date="2014-10-01T11:03:00Z">
        <w:r>
          <w:t>Both t</w:t>
        </w:r>
      </w:ins>
      <w:ins w:id="96" w:author="Peaslee, Steve - NRCS, Lincoln, NE" w:date="2014-10-01T11:00:00Z">
        <w:r>
          <w:t xml:space="preserve">he CONUS and PAC Basin gSSURGO will </w:t>
        </w:r>
      </w:ins>
      <w:ins w:id="97" w:author="Peaslee, Steve - NRCS, Lincoln, NE" w:date="2014-10-01T11:03:00Z">
        <w:r>
          <w:t xml:space="preserve">be created </w:t>
        </w:r>
      </w:ins>
      <w:ins w:id="98" w:author="Peaslee, Steve - NRCS, Lincoln, NE" w:date="2014-10-01T11:00:00Z">
        <w:r>
          <w:t xml:space="preserve">using the </w:t>
        </w:r>
      </w:ins>
      <w:ins w:id="99" w:author="Peaslee, Steve - NRCS, Lincoln, NE" w:date="2014-10-01T11:01:00Z">
        <w:r>
          <w:t xml:space="preserve">‘Create gSSURGO by Map’ tool. The user will </w:t>
        </w:r>
      </w:ins>
      <w:ins w:id="100" w:author="Peaslee, Steve - NRCS, Lincoln, NE" w:date="2014-10-01T11:02:00Z">
        <w:r>
          <w:t xml:space="preserve">manually </w:t>
        </w:r>
      </w:ins>
      <w:ins w:id="101" w:author="Peaslee, Steve - NRCS, Lincoln, NE" w:date="2014-10-01T11:01:00Z">
        <w:r>
          <w:t>select which survey areas to include</w:t>
        </w:r>
      </w:ins>
      <w:ins w:id="102" w:author="Peaslee, Steve - NRCS, Lincoln, NE" w:date="2014-10-01T11:02:00Z">
        <w:r>
          <w:t xml:space="preserve"> in the output geodatabase.</w:t>
        </w:r>
      </w:ins>
    </w:p>
    <w:p w:rsidR="00DF37DB" w:rsidRDefault="00DF37DB" w:rsidP="002142D7">
      <w:pPr>
        <w:pStyle w:val="NoSpacing"/>
        <w:rPr>
          <w:ins w:id="103" w:author="Peaslee, Steve - NRCS, Lincoln, NE" w:date="2014-10-01T10:31:00Z"/>
        </w:rPr>
      </w:pPr>
    </w:p>
    <w:p w:rsidR="00DF37DB" w:rsidRDefault="00DF37DB">
      <w:pPr>
        <w:pStyle w:val="NoSpacing"/>
        <w:numPr>
          <w:ilvl w:val="0"/>
          <w:numId w:val="7"/>
        </w:numPr>
        <w:rPr>
          <w:ins w:id="104" w:author="Peaslee, Steve - NRCS, Lincoln, NE" w:date="2014-10-01T10:32:00Z"/>
        </w:rPr>
        <w:pPrChange w:id="105" w:author="Peaslee, Steve - NRCS, Lincoln, NE" w:date="2014-10-01T10:31:00Z">
          <w:pPr>
            <w:pStyle w:val="NoSpacing"/>
          </w:pPr>
        </w:pPrChange>
      </w:pPr>
      <w:ins w:id="106" w:author="Peaslee, Steve - NRCS, Lincoln, NE" w:date="2014-10-01T10:32:00Z">
        <w:r>
          <w:t>Download all available surveys (both spatial and tabular-only)</w:t>
        </w:r>
      </w:ins>
    </w:p>
    <w:p w:rsidR="00DF37DB" w:rsidRDefault="00DF37DB">
      <w:pPr>
        <w:pStyle w:val="NoSpacing"/>
        <w:numPr>
          <w:ilvl w:val="0"/>
          <w:numId w:val="7"/>
        </w:numPr>
        <w:rPr>
          <w:ins w:id="107" w:author="Peaslee, Steve - NRCS, Lincoln, NE" w:date="2014-10-01T10:31:00Z"/>
        </w:rPr>
        <w:pPrChange w:id="108" w:author="Peaslee, Steve - NRCS, Lincoln, NE" w:date="2014-10-01T10:31:00Z">
          <w:pPr>
            <w:pStyle w:val="NoSpacing"/>
          </w:pPr>
        </w:pPrChange>
      </w:pPr>
      <w:ins w:id="109" w:author="Peaslee, Steve - NRCS, Lincoln, NE" w:date="2014-10-01T10:31:00Z">
        <w:r>
          <w:t xml:space="preserve">In ArcMap, add the </w:t>
        </w:r>
        <w:proofErr w:type="spellStart"/>
        <w:r>
          <w:t>soilsa_a_nrcs</w:t>
        </w:r>
        <w:proofErr w:type="spellEnd"/>
        <w:r>
          <w:t xml:space="preserve"> shapefile to the display</w:t>
        </w:r>
      </w:ins>
    </w:p>
    <w:p w:rsidR="00DF37DB" w:rsidRDefault="00DF37DB">
      <w:pPr>
        <w:pStyle w:val="NoSpacing"/>
        <w:numPr>
          <w:ilvl w:val="0"/>
          <w:numId w:val="7"/>
        </w:numPr>
        <w:rPr>
          <w:ins w:id="110" w:author="Peaslee, Steve - NRCS, Lincoln, NE" w:date="2014-10-01T10:40:00Z"/>
        </w:rPr>
        <w:pPrChange w:id="111" w:author="Peaslee, Steve - NRCS, Lincoln, NE" w:date="2014-10-01T10:31:00Z">
          <w:pPr>
            <w:pStyle w:val="NoSpacing"/>
          </w:pPr>
        </w:pPrChange>
      </w:pPr>
      <w:ins w:id="112" w:author="Peaslee, Steve - NRCS, Lincoln, NE" w:date="2014-10-01T10:31:00Z">
        <w:r>
          <w:lastRenderedPageBreak/>
          <w:t>Using the Select Feature tool, highlight all of the soil survey boundary polygons in the lower forty-eight states. Make sure that the single survey for Mexico is not selected.</w:t>
        </w:r>
      </w:ins>
      <w:ins w:id="113" w:author="Peaslee, Steve - NRCS, Lincoln, NE" w:date="2014-10-01T10:35:00Z">
        <w:r>
          <w:t xml:space="preserve"> </w:t>
        </w:r>
      </w:ins>
      <w:ins w:id="114" w:author="Peaslee, Steve - NRCS, Lincoln, NE" w:date="2014-10-01T10:36:00Z">
        <w:r>
          <w:t>Use s</w:t>
        </w:r>
      </w:ins>
      <w:ins w:id="115" w:author="Peaslee, Steve - NRCS, Lincoln, NE" w:date="2014-10-01T10:35:00Z">
        <w:r>
          <w:t>hift-click to unselect it.</w:t>
        </w:r>
      </w:ins>
    </w:p>
    <w:p w:rsidR="002D29BE" w:rsidRDefault="002D29BE">
      <w:pPr>
        <w:pStyle w:val="NoSpacing"/>
        <w:numPr>
          <w:ilvl w:val="0"/>
          <w:numId w:val="7"/>
        </w:numPr>
        <w:rPr>
          <w:ins w:id="116" w:author="Peaslee, Steve - NRCS, Lincoln, NE" w:date="2014-10-01T10:31:00Z"/>
        </w:rPr>
        <w:pPrChange w:id="117" w:author="Peaslee, Steve - NRCS, Lincoln, NE" w:date="2014-10-01T10:31:00Z">
          <w:pPr>
            <w:pStyle w:val="NoSpacing"/>
          </w:pPr>
        </w:pPrChange>
      </w:pPr>
      <w:ins w:id="118" w:author="Peaslee, Steve - NRCS, Lincoln, NE" w:date="2014-10-01T10:47:00Z">
        <w:r>
          <w:t>Enter ‘CONUS’ in the Featureclass Identifier field</w:t>
        </w:r>
      </w:ins>
    </w:p>
    <w:p w:rsidR="00DF37DB" w:rsidRPr="002142D7" w:rsidRDefault="00DF37DB">
      <w:pPr>
        <w:pStyle w:val="NoSpacing"/>
        <w:numPr>
          <w:ilvl w:val="0"/>
          <w:numId w:val="7"/>
        </w:numPr>
        <w:pPrChange w:id="119" w:author="Peaslee, Steve - NRCS, Lincoln, NE" w:date="2014-10-01T11:03:00Z">
          <w:pPr>
            <w:pStyle w:val="NoSpacing"/>
          </w:pPr>
        </w:pPrChange>
      </w:pPr>
      <w:ins w:id="120" w:author="Peaslee, Steve - NRCS, Lincoln, NE" w:date="2014-10-01T10:32:00Z">
        <w:r>
          <w:t xml:space="preserve">Run the </w:t>
        </w:r>
      </w:ins>
      <w:ins w:id="121" w:author="Peaslee, Steve - NRCS, Lincoln, NE" w:date="2014-10-01T10:33:00Z">
        <w:r w:rsidRPr="00DF37DB">
          <w:rPr>
            <w:b/>
            <w:rPrChange w:id="122" w:author="Peaslee, Steve - NRCS, Lincoln, NE" w:date="2014-10-01T10:33:00Z">
              <w:rPr/>
            </w:rPrChange>
          </w:rPr>
          <w:t>Create gSSURGO by Map tool</w:t>
        </w:r>
      </w:ins>
    </w:p>
    <w:p w:rsidR="00A12CAE" w:rsidRDefault="00A12CAE">
      <w:r>
        <w:br w:type="page"/>
      </w:r>
    </w:p>
    <w:p w:rsidR="00DA6ED1" w:rsidRPr="005F1834" w:rsidRDefault="00DA6ED1" w:rsidP="00DA6ED1">
      <w:pPr>
        <w:pStyle w:val="Heading1"/>
      </w:pPr>
      <w:bookmarkStart w:id="123" w:name="_Toc386617155"/>
      <w:bookmarkStart w:id="124" w:name="_Toc399102607"/>
      <w:r w:rsidRPr="005F1834">
        <w:lastRenderedPageBreak/>
        <w:t>Citing gSSURGO Data</w:t>
      </w:r>
      <w:bookmarkEnd w:id="123"/>
      <w:bookmarkEnd w:id="124"/>
    </w:p>
    <w:p w:rsidR="00DA6ED1" w:rsidRPr="000842C0" w:rsidRDefault="00DA6ED1" w:rsidP="00DA6ED1">
      <w:pPr>
        <w:pStyle w:val="NoSpacing"/>
      </w:pPr>
      <w:r w:rsidRPr="000842C0">
        <w:t>It</w:t>
      </w:r>
      <w:r w:rsidRPr="000842C0">
        <w:rPr>
          <w:spacing w:val="1"/>
        </w:rPr>
        <w:t xml:space="preserve"> </w:t>
      </w:r>
      <w:r w:rsidRPr="000842C0">
        <w:t>is</w:t>
      </w:r>
      <w:r w:rsidRPr="000842C0">
        <w:rPr>
          <w:spacing w:val="1"/>
        </w:rPr>
        <w:t xml:space="preserve"> </w:t>
      </w:r>
      <w:r w:rsidRPr="000842C0">
        <w:t>a</w:t>
      </w:r>
      <w:r w:rsidRPr="000842C0">
        <w:rPr>
          <w:spacing w:val="-1"/>
        </w:rPr>
        <w:t xml:space="preserve"> </w:t>
      </w:r>
      <w:r w:rsidRPr="000842C0">
        <w:t>g</w:t>
      </w:r>
      <w:r w:rsidRPr="000842C0">
        <w:rPr>
          <w:spacing w:val="1"/>
        </w:rPr>
        <w:t>oo</w:t>
      </w:r>
      <w:r w:rsidRPr="000842C0">
        <w:t>d</w:t>
      </w:r>
      <w:r w:rsidRPr="000842C0">
        <w:rPr>
          <w:spacing w:val="-1"/>
        </w:rPr>
        <w:t xml:space="preserve"> </w:t>
      </w:r>
      <w:r w:rsidRPr="000842C0">
        <w:t>s</w:t>
      </w:r>
      <w:r w:rsidRPr="000842C0">
        <w:rPr>
          <w:spacing w:val="-1"/>
        </w:rPr>
        <w:t>c</w:t>
      </w:r>
      <w:r w:rsidRPr="000842C0">
        <w:t>i</w:t>
      </w:r>
      <w:r w:rsidRPr="000842C0">
        <w:rPr>
          <w:spacing w:val="1"/>
        </w:rPr>
        <w:t>e</w:t>
      </w:r>
      <w:r w:rsidRPr="000842C0">
        <w:rPr>
          <w:spacing w:val="-1"/>
        </w:rPr>
        <w:t>n</w:t>
      </w:r>
      <w:r w:rsidRPr="000842C0">
        <w:rPr>
          <w:spacing w:val="1"/>
        </w:rPr>
        <w:t>t</w:t>
      </w:r>
      <w:r w:rsidRPr="000842C0">
        <w:t>i</w:t>
      </w:r>
      <w:r w:rsidRPr="000842C0">
        <w:rPr>
          <w:spacing w:val="1"/>
        </w:rPr>
        <w:t>f</w:t>
      </w:r>
      <w:r w:rsidRPr="000842C0">
        <w:t>ic</w:t>
      </w:r>
      <w:r w:rsidRPr="000842C0">
        <w:rPr>
          <w:spacing w:val="-5"/>
        </w:rPr>
        <w:t xml:space="preserve"> </w:t>
      </w:r>
      <w:r w:rsidRPr="000842C0">
        <w:rPr>
          <w:spacing w:val="1"/>
        </w:rPr>
        <w:t>p</w:t>
      </w:r>
      <w:r w:rsidRPr="000842C0">
        <w:t>ra</w:t>
      </w:r>
      <w:r w:rsidRPr="000842C0">
        <w:rPr>
          <w:spacing w:val="-3"/>
        </w:rPr>
        <w:t>c</w:t>
      </w:r>
      <w:r w:rsidRPr="000842C0">
        <w:rPr>
          <w:spacing w:val="1"/>
        </w:rPr>
        <w:t>t</w:t>
      </w:r>
      <w:r w:rsidRPr="000842C0">
        <w:t>i</w:t>
      </w:r>
      <w:r w:rsidRPr="000842C0">
        <w:rPr>
          <w:spacing w:val="-1"/>
        </w:rPr>
        <w:t>c</w:t>
      </w:r>
      <w:r w:rsidRPr="000842C0">
        <w:t>e</w:t>
      </w:r>
      <w:r w:rsidRPr="000842C0">
        <w:rPr>
          <w:spacing w:val="-1"/>
        </w:rPr>
        <w:t xml:space="preserve"> t</w:t>
      </w:r>
      <w:r w:rsidRPr="000842C0">
        <w:t>o</w:t>
      </w:r>
      <w:r w:rsidRPr="000842C0">
        <w:rPr>
          <w:spacing w:val="1"/>
        </w:rPr>
        <w:t xml:space="preserve"> </w:t>
      </w:r>
      <w:r w:rsidRPr="000842C0">
        <w:rPr>
          <w:spacing w:val="-1"/>
        </w:rPr>
        <w:t>c</w:t>
      </w:r>
      <w:r w:rsidRPr="000842C0">
        <w:t>i</w:t>
      </w:r>
      <w:r w:rsidRPr="000842C0">
        <w:rPr>
          <w:spacing w:val="-1"/>
        </w:rPr>
        <w:t>t</w:t>
      </w:r>
      <w:r w:rsidRPr="000842C0">
        <w:t>e</w:t>
      </w:r>
      <w:r w:rsidRPr="000842C0">
        <w:rPr>
          <w:spacing w:val="-1"/>
        </w:rPr>
        <w:t xml:space="preserve"> </w:t>
      </w:r>
      <w:r w:rsidRPr="000842C0">
        <w:t>all</w:t>
      </w:r>
      <w:r w:rsidRPr="000842C0">
        <w:rPr>
          <w:spacing w:val="-1"/>
        </w:rPr>
        <w:t xml:space="preserve"> </w:t>
      </w:r>
      <w:r w:rsidRPr="000842C0">
        <w:rPr>
          <w:spacing w:val="1"/>
        </w:rPr>
        <w:t>t</w:t>
      </w:r>
      <w:r w:rsidRPr="000842C0">
        <w:rPr>
          <w:spacing w:val="-1"/>
        </w:rPr>
        <w:t>h</w:t>
      </w:r>
      <w:r w:rsidRPr="000842C0">
        <w:t>e</w:t>
      </w:r>
      <w:r w:rsidRPr="000842C0">
        <w:rPr>
          <w:spacing w:val="-2"/>
        </w:rPr>
        <w:t xml:space="preserve"> </w:t>
      </w:r>
      <w:r w:rsidRPr="000842C0">
        <w:rPr>
          <w:spacing w:val="1"/>
        </w:rPr>
        <w:t>d</w:t>
      </w:r>
      <w:r w:rsidRPr="000842C0">
        <w:t>a</w:t>
      </w:r>
      <w:r w:rsidRPr="000842C0">
        <w:rPr>
          <w:spacing w:val="1"/>
        </w:rPr>
        <w:t>t</w:t>
      </w:r>
      <w:r w:rsidRPr="000842C0">
        <w:t>a</w:t>
      </w:r>
      <w:r w:rsidRPr="000842C0">
        <w:rPr>
          <w:spacing w:val="-3"/>
        </w:rPr>
        <w:t xml:space="preserve"> </w:t>
      </w:r>
      <w:r w:rsidRPr="000842C0">
        <w:t>s</w:t>
      </w:r>
      <w:r w:rsidRPr="000842C0">
        <w:rPr>
          <w:spacing w:val="-2"/>
        </w:rPr>
        <w:t>o</w:t>
      </w:r>
      <w:r w:rsidRPr="000842C0">
        <w:rPr>
          <w:spacing w:val="1"/>
        </w:rPr>
        <w:t>u</w:t>
      </w:r>
      <w:r w:rsidRPr="000842C0">
        <w:t>r</w:t>
      </w:r>
      <w:r w:rsidRPr="000842C0">
        <w:rPr>
          <w:spacing w:val="-1"/>
        </w:rPr>
        <w:t>c</w:t>
      </w:r>
      <w:r w:rsidRPr="000842C0">
        <w:rPr>
          <w:spacing w:val="1"/>
        </w:rPr>
        <w:t>e</w:t>
      </w:r>
      <w:r w:rsidRPr="000842C0">
        <w:t>s</w:t>
      </w:r>
      <w:r w:rsidRPr="000842C0">
        <w:rPr>
          <w:spacing w:val="-1"/>
        </w:rPr>
        <w:t xml:space="preserve"> </w:t>
      </w:r>
      <w:r w:rsidRPr="000842C0">
        <w:t>a</w:t>
      </w:r>
      <w:r w:rsidRPr="000842C0">
        <w:rPr>
          <w:spacing w:val="-1"/>
        </w:rPr>
        <w:t>n</w:t>
      </w:r>
      <w:r w:rsidRPr="000842C0">
        <w:t>d</w:t>
      </w:r>
      <w:r w:rsidRPr="000842C0">
        <w:rPr>
          <w:spacing w:val="2"/>
        </w:rPr>
        <w:t xml:space="preserve"> </w:t>
      </w:r>
      <w:r w:rsidRPr="000842C0">
        <w:rPr>
          <w:spacing w:val="-2"/>
        </w:rPr>
        <w:t>m</w:t>
      </w:r>
      <w:r w:rsidRPr="000842C0">
        <w:rPr>
          <w:spacing w:val="1"/>
        </w:rPr>
        <w:t>e</w:t>
      </w:r>
      <w:r w:rsidRPr="000842C0">
        <w:rPr>
          <w:spacing w:val="-1"/>
        </w:rPr>
        <w:t>t</w:t>
      </w:r>
      <w:r w:rsidRPr="000842C0">
        <w:rPr>
          <w:spacing w:val="1"/>
        </w:rPr>
        <w:t>hod</w:t>
      </w:r>
      <w:r w:rsidRPr="000842C0">
        <w:t>s</w:t>
      </w:r>
      <w:r w:rsidRPr="000842C0">
        <w:rPr>
          <w:spacing w:val="-6"/>
        </w:rPr>
        <w:t xml:space="preserve"> </w:t>
      </w:r>
      <w:r w:rsidRPr="000842C0">
        <w:rPr>
          <w:spacing w:val="1"/>
        </w:rPr>
        <w:t>u</w:t>
      </w:r>
      <w:r w:rsidRPr="000842C0">
        <w:t>s</w:t>
      </w:r>
      <w:r w:rsidRPr="000842C0">
        <w:rPr>
          <w:spacing w:val="-2"/>
        </w:rPr>
        <w:t>e</w:t>
      </w:r>
      <w:r w:rsidRPr="000842C0">
        <w:t>d</w:t>
      </w:r>
      <w:r w:rsidRPr="000842C0">
        <w:rPr>
          <w:spacing w:val="-1"/>
        </w:rPr>
        <w:t xml:space="preserve"> </w:t>
      </w:r>
      <w:r w:rsidRPr="000842C0">
        <w:rPr>
          <w:spacing w:val="1"/>
        </w:rPr>
        <w:t>t</w:t>
      </w:r>
      <w:r w:rsidRPr="000842C0">
        <w:t>o</w:t>
      </w:r>
      <w:r w:rsidRPr="000842C0">
        <w:rPr>
          <w:spacing w:val="2"/>
        </w:rPr>
        <w:t xml:space="preserve"> </w:t>
      </w:r>
      <w:r w:rsidRPr="000842C0">
        <w:rPr>
          <w:spacing w:val="-1"/>
        </w:rPr>
        <w:t>c</w:t>
      </w:r>
      <w:r w:rsidRPr="000842C0">
        <w:rPr>
          <w:spacing w:val="-2"/>
        </w:rPr>
        <w:t>o</w:t>
      </w:r>
      <w:r w:rsidRPr="000842C0">
        <w:rPr>
          <w:spacing w:val="1"/>
        </w:rPr>
        <w:t>ndu</w:t>
      </w:r>
      <w:r w:rsidRPr="000842C0">
        <w:rPr>
          <w:spacing w:val="-3"/>
        </w:rPr>
        <w:t>c</w:t>
      </w:r>
      <w:r w:rsidRPr="000842C0">
        <w:t>t</w:t>
      </w:r>
      <w:r w:rsidRPr="000842C0">
        <w:rPr>
          <w:spacing w:val="-2"/>
        </w:rPr>
        <w:t xml:space="preserve"> </w:t>
      </w:r>
      <w:r w:rsidRPr="000842C0">
        <w:rPr>
          <w:spacing w:val="1"/>
        </w:rPr>
        <w:t xml:space="preserve">the </w:t>
      </w:r>
      <w:r w:rsidRPr="000842C0">
        <w:t>ass</w:t>
      </w:r>
      <w:r w:rsidRPr="000842C0">
        <w:rPr>
          <w:spacing w:val="1"/>
        </w:rPr>
        <w:t>e</w:t>
      </w:r>
      <w:r w:rsidRPr="000842C0">
        <w:t>ssm</w:t>
      </w:r>
      <w:r w:rsidRPr="000842C0">
        <w:rPr>
          <w:spacing w:val="1"/>
        </w:rPr>
        <w:t>en</w:t>
      </w:r>
      <w:r w:rsidRPr="000842C0">
        <w:t>t</w:t>
      </w:r>
      <w:r w:rsidRPr="000842C0">
        <w:rPr>
          <w:spacing w:val="-4"/>
        </w:rPr>
        <w:t xml:space="preserve"> </w:t>
      </w:r>
      <w:r w:rsidRPr="000842C0">
        <w:rPr>
          <w:spacing w:val="1"/>
        </w:rPr>
        <w:t>o</w:t>
      </w:r>
      <w:r w:rsidRPr="000842C0">
        <w:t xml:space="preserve">r </w:t>
      </w:r>
      <w:r w:rsidRPr="000842C0">
        <w:rPr>
          <w:spacing w:val="-2"/>
        </w:rPr>
        <w:t>r</w:t>
      </w:r>
      <w:r w:rsidRPr="000842C0">
        <w:rPr>
          <w:spacing w:val="1"/>
        </w:rPr>
        <w:t>e</w:t>
      </w:r>
      <w:r w:rsidRPr="000842C0">
        <w:t>s</w:t>
      </w:r>
      <w:r w:rsidRPr="000842C0">
        <w:rPr>
          <w:spacing w:val="1"/>
        </w:rPr>
        <w:t>e</w:t>
      </w:r>
      <w:r w:rsidRPr="000842C0">
        <w:t>ar</w:t>
      </w:r>
      <w:r w:rsidRPr="000842C0">
        <w:rPr>
          <w:spacing w:val="-1"/>
        </w:rPr>
        <w:t>c</w:t>
      </w:r>
      <w:r w:rsidRPr="000842C0">
        <w:t>h</w:t>
      </w:r>
      <w:r w:rsidRPr="000842C0">
        <w:rPr>
          <w:spacing w:val="-5"/>
        </w:rPr>
        <w:t xml:space="preserve"> </w:t>
      </w:r>
      <w:r w:rsidRPr="000842C0">
        <w:rPr>
          <w:spacing w:val="-3"/>
        </w:rPr>
        <w:t>s</w:t>
      </w:r>
      <w:r w:rsidRPr="000842C0">
        <w:rPr>
          <w:spacing w:val="1"/>
        </w:rPr>
        <w:t>tud</w:t>
      </w:r>
      <w:r w:rsidRPr="000842C0">
        <w:rPr>
          <w:spacing w:val="-1"/>
        </w:rPr>
        <w:t>y</w:t>
      </w:r>
      <w:r w:rsidRPr="000842C0">
        <w:t>.</w:t>
      </w:r>
      <w:r w:rsidRPr="000842C0">
        <w:rPr>
          <w:spacing w:val="-2"/>
        </w:rPr>
        <w:t xml:space="preserve"> </w:t>
      </w:r>
      <w:r>
        <w:rPr>
          <w:spacing w:val="-2"/>
        </w:rPr>
        <w:t xml:space="preserve"> </w:t>
      </w:r>
      <w:r>
        <w:t>A</w:t>
      </w:r>
      <w:r w:rsidRPr="000842C0">
        <w:rPr>
          <w:spacing w:val="1"/>
        </w:rPr>
        <w:t xml:space="preserve"> </w:t>
      </w:r>
      <w:r w:rsidRPr="000842C0">
        <w:t>s</w:t>
      </w:r>
      <w:r w:rsidRPr="000842C0">
        <w:rPr>
          <w:spacing w:val="1"/>
        </w:rPr>
        <w:t>e</w:t>
      </w:r>
      <w:r w:rsidRPr="000842C0">
        <w:rPr>
          <w:spacing w:val="-3"/>
        </w:rPr>
        <w:t>c</w:t>
      </w:r>
      <w:r w:rsidRPr="000842C0">
        <w:rPr>
          <w:spacing w:val="1"/>
        </w:rPr>
        <w:t>t</w:t>
      </w:r>
      <w:r w:rsidRPr="000842C0">
        <w:t>i</w:t>
      </w:r>
      <w:r w:rsidRPr="000842C0">
        <w:rPr>
          <w:spacing w:val="1"/>
        </w:rPr>
        <w:t>o</w:t>
      </w:r>
      <w:r w:rsidRPr="000842C0">
        <w:t>n</w:t>
      </w:r>
      <w:r w:rsidRPr="000842C0">
        <w:rPr>
          <w:spacing w:val="-2"/>
        </w:rPr>
        <w:t xml:space="preserve"> o</w:t>
      </w:r>
      <w:r w:rsidRPr="000842C0">
        <w:t>n</w:t>
      </w:r>
      <w:r w:rsidRPr="000842C0">
        <w:rPr>
          <w:spacing w:val="2"/>
        </w:rPr>
        <w:t xml:space="preserve"> </w:t>
      </w:r>
      <w:r w:rsidRPr="000842C0">
        <w:t>m</w:t>
      </w:r>
      <w:r w:rsidRPr="000842C0">
        <w:rPr>
          <w:spacing w:val="-2"/>
        </w:rPr>
        <w:t>e</w:t>
      </w:r>
      <w:r w:rsidRPr="000842C0">
        <w:rPr>
          <w:spacing w:val="1"/>
        </w:rPr>
        <w:t>t</w:t>
      </w:r>
      <w:r w:rsidRPr="000842C0">
        <w:rPr>
          <w:spacing w:val="-1"/>
        </w:rPr>
        <w:t>h</w:t>
      </w:r>
      <w:r w:rsidRPr="000842C0">
        <w:rPr>
          <w:spacing w:val="1"/>
        </w:rPr>
        <w:t>od</w:t>
      </w:r>
      <w:r w:rsidRPr="000842C0">
        <w:t>s</w:t>
      </w:r>
      <w:r w:rsidRPr="000842C0">
        <w:rPr>
          <w:spacing w:val="-2"/>
        </w:rPr>
        <w:t xml:space="preserve"> a</w:t>
      </w:r>
      <w:r w:rsidRPr="000842C0">
        <w:rPr>
          <w:spacing w:val="1"/>
        </w:rPr>
        <w:t>n</w:t>
      </w:r>
      <w:r w:rsidRPr="000842C0">
        <w:t>d</w:t>
      </w:r>
      <w:r w:rsidRPr="000842C0">
        <w:rPr>
          <w:spacing w:val="2"/>
        </w:rPr>
        <w:t xml:space="preserve"> </w:t>
      </w:r>
      <w:r w:rsidRPr="000842C0">
        <w:rPr>
          <w:spacing w:val="-2"/>
        </w:rPr>
        <w:t>m</w:t>
      </w:r>
      <w:r w:rsidRPr="000842C0">
        <w:t>a</w:t>
      </w:r>
      <w:r w:rsidRPr="000842C0">
        <w:rPr>
          <w:spacing w:val="1"/>
        </w:rPr>
        <w:t>te</w:t>
      </w:r>
      <w:r w:rsidRPr="000842C0">
        <w:t>r</w:t>
      </w:r>
      <w:r w:rsidRPr="000842C0">
        <w:rPr>
          <w:spacing w:val="-2"/>
        </w:rPr>
        <w:t>i</w:t>
      </w:r>
      <w:r w:rsidRPr="000842C0">
        <w:t>als</w:t>
      </w:r>
      <w:r>
        <w:t xml:space="preserve"> commonly cites other literature sources, which are listed in a </w:t>
      </w:r>
      <w:r w:rsidRPr="000842C0">
        <w:t>reference</w:t>
      </w:r>
      <w:r>
        <w:t xml:space="preserve"> </w:t>
      </w:r>
      <w:r w:rsidRPr="000842C0">
        <w:t>section.</w:t>
      </w:r>
    </w:p>
    <w:p w:rsidR="00DA6ED1" w:rsidRPr="000842C0" w:rsidRDefault="00DA6ED1" w:rsidP="00DA6ED1">
      <w:pPr>
        <w:pStyle w:val="NoSpacing"/>
        <w:rPr>
          <w:szCs w:val="28"/>
        </w:rPr>
      </w:pPr>
    </w:p>
    <w:p w:rsidR="00DA6ED1" w:rsidRPr="000842C0" w:rsidRDefault="00DA6ED1" w:rsidP="00DA6ED1">
      <w:pPr>
        <w:pStyle w:val="NoSpacing"/>
        <w:rPr>
          <w:spacing w:val="1"/>
        </w:rPr>
      </w:pPr>
      <w:r w:rsidRPr="000842C0">
        <w:rPr>
          <w:spacing w:val="1"/>
        </w:rPr>
        <w:t>Th</w:t>
      </w:r>
      <w:r w:rsidRPr="000842C0">
        <w:t>ese</w:t>
      </w:r>
      <w:r w:rsidRPr="000842C0">
        <w:rPr>
          <w:spacing w:val="-2"/>
        </w:rPr>
        <w:t xml:space="preserve"> </w:t>
      </w:r>
      <w:r w:rsidRPr="000842C0">
        <w:t>g</w:t>
      </w:r>
      <w:r w:rsidRPr="000842C0">
        <w:rPr>
          <w:spacing w:val="-2"/>
        </w:rPr>
        <w:t>S</w:t>
      </w:r>
      <w:r w:rsidRPr="000842C0">
        <w:t>SU</w:t>
      </w:r>
      <w:r w:rsidRPr="000842C0">
        <w:rPr>
          <w:spacing w:val="-1"/>
        </w:rPr>
        <w:t>R</w:t>
      </w:r>
      <w:r w:rsidRPr="000842C0">
        <w:t>GO</w:t>
      </w:r>
      <w:r w:rsidRPr="000842C0">
        <w:rPr>
          <w:spacing w:val="-5"/>
        </w:rPr>
        <w:t xml:space="preserve"> </w:t>
      </w:r>
      <w:r w:rsidRPr="000842C0">
        <w:t>a</w:t>
      </w:r>
      <w:r w:rsidRPr="000842C0">
        <w:rPr>
          <w:spacing w:val="1"/>
        </w:rPr>
        <w:t>n</w:t>
      </w:r>
      <w:r w:rsidRPr="000842C0">
        <w:t xml:space="preserve">d </w:t>
      </w:r>
      <w:r w:rsidRPr="000842C0">
        <w:rPr>
          <w:spacing w:val="1"/>
        </w:rPr>
        <w:t>N</w:t>
      </w:r>
      <w:r w:rsidRPr="000842C0">
        <w:rPr>
          <w:spacing w:val="-2"/>
        </w:rPr>
        <w:t>a</w:t>
      </w:r>
      <w:r w:rsidRPr="000842C0">
        <w:rPr>
          <w:spacing w:val="1"/>
        </w:rPr>
        <w:t>t</w:t>
      </w:r>
      <w:r w:rsidRPr="000842C0">
        <w:rPr>
          <w:spacing w:val="-2"/>
        </w:rPr>
        <w:t>i</w:t>
      </w:r>
      <w:r w:rsidRPr="000842C0">
        <w:rPr>
          <w:spacing w:val="1"/>
        </w:rPr>
        <w:t>on</w:t>
      </w:r>
      <w:r w:rsidRPr="000842C0">
        <w:t>al</w:t>
      </w:r>
      <w:r w:rsidRPr="000842C0">
        <w:rPr>
          <w:spacing w:val="-3"/>
        </w:rPr>
        <w:t xml:space="preserve"> </w:t>
      </w:r>
      <w:r w:rsidRPr="000842C0">
        <w:rPr>
          <w:spacing w:val="1"/>
        </w:rPr>
        <w:t>V</w:t>
      </w:r>
      <w:r w:rsidRPr="000842C0">
        <w:t>al</w:t>
      </w:r>
      <w:r w:rsidRPr="000842C0">
        <w:rPr>
          <w:spacing w:val="1"/>
        </w:rPr>
        <w:t>u</w:t>
      </w:r>
      <w:r w:rsidRPr="000842C0">
        <w:t>e</w:t>
      </w:r>
      <w:r w:rsidRPr="000842C0">
        <w:rPr>
          <w:spacing w:val="-2"/>
        </w:rPr>
        <w:t xml:space="preserve"> </w:t>
      </w:r>
      <w:r w:rsidRPr="000842C0">
        <w:t>A</w:t>
      </w:r>
      <w:r w:rsidRPr="000842C0">
        <w:rPr>
          <w:spacing w:val="-1"/>
        </w:rPr>
        <w:t>d</w:t>
      </w:r>
      <w:r w:rsidRPr="000842C0">
        <w:rPr>
          <w:spacing w:val="1"/>
        </w:rPr>
        <w:t>de</w:t>
      </w:r>
      <w:r w:rsidRPr="000842C0">
        <w:t>d</w:t>
      </w:r>
      <w:r w:rsidRPr="000842C0">
        <w:rPr>
          <w:spacing w:val="-3"/>
        </w:rPr>
        <w:t xml:space="preserve"> </w:t>
      </w:r>
      <w:r w:rsidRPr="000842C0">
        <w:t>L</w:t>
      </w:r>
      <w:r w:rsidRPr="000842C0">
        <w:rPr>
          <w:spacing w:val="1"/>
        </w:rPr>
        <w:t>oo</w:t>
      </w:r>
      <w:r w:rsidRPr="000842C0">
        <w:t xml:space="preserve">k </w:t>
      </w:r>
      <w:r w:rsidRPr="000842C0">
        <w:rPr>
          <w:spacing w:val="-3"/>
        </w:rPr>
        <w:t>U</w:t>
      </w:r>
      <w:r w:rsidRPr="000842C0">
        <w:t xml:space="preserve">p </w:t>
      </w:r>
      <w:r w:rsidRPr="000842C0">
        <w:rPr>
          <w:spacing w:val="-1"/>
        </w:rPr>
        <w:t>(</w:t>
      </w:r>
      <w:proofErr w:type="spellStart"/>
      <w:r w:rsidRPr="000842C0">
        <w:t>val</w:t>
      </w:r>
      <w:r w:rsidRPr="000842C0">
        <w:rPr>
          <w:spacing w:val="1"/>
        </w:rPr>
        <w:t>u</w:t>
      </w:r>
      <w:proofErr w:type="spellEnd"/>
      <w:r w:rsidRPr="000842C0">
        <w:t>)</w:t>
      </w:r>
      <w:r w:rsidRPr="000842C0">
        <w:rPr>
          <w:spacing w:val="-4"/>
        </w:rPr>
        <w:t xml:space="preserve"> </w:t>
      </w:r>
      <w:r w:rsidRPr="000842C0">
        <w:rPr>
          <w:spacing w:val="1"/>
        </w:rPr>
        <w:t>T</w:t>
      </w:r>
      <w:r w:rsidRPr="000842C0">
        <w:t>a</w:t>
      </w:r>
      <w:r w:rsidRPr="000842C0">
        <w:rPr>
          <w:spacing w:val="1"/>
        </w:rPr>
        <w:t>b</w:t>
      </w:r>
      <w:r w:rsidRPr="000842C0">
        <w:t>le</w:t>
      </w:r>
      <w:r w:rsidRPr="000842C0">
        <w:rPr>
          <w:spacing w:val="-1"/>
        </w:rPr>
        <w:t xml:space="preserve"> </w:t>
      </w:r>
      <w:r w:rsidRPr="000842C0">
        <w:rPr>
          <w:spacing w:val="1"/>
        </w:rPr>
        <w:t>d</w:t>
      </w:r>
      <w:r w:rsidRPr="000842C0">
        <w:rPr>
          <w:spacing w:val="-2"/>
        </w:rPr>
        <w:t>a</w:t>
      </w:r>
      <w:r w:rsidRPr="000842C0">
        <w:rPr>
          <w:spacing w:val="1"/>
        </w:rPr>
        <w:t>t</w:t>
      </w:r>
      <w:r w:rsidRPr="000842C0">
        <w:t xml:space="preserve">a </w:t>
      </w:r>
      <w:r w:rsidRPr="000842C0">
        <w:rPr>
          <w:spacing w:val="-2"/>
        </w:rPr>
        <w:t>a</w:t>
      </w:r>
      <w:r w:rsidRPr="000842C0">
        <w:t>re</w:t>
      </w:r>
      <w:r w:rsidRPr="000842C0">
        <w:rPr>
          <w:spacing w:val="-3"/>
        </w:rPr>
        <w:t xml:space="preserve"> </w:t>
      </w:r>
      <w:r w:rsidRPr="000842C0">
        <w:t>a</w:t>
      </w:r>
      <w:r w:rsidRPr="000842C0">
        <w:rPr>
          <w:spacing w:val="1"/>
        </w:rPr>
        <w:t>nt</w:t>
      </w:r>
      <w:r w:rsidRPr="000842C0">
        <w:t>i</w:t>
      </w:r>
      <w:r w:rsidRPr="000842C0">
        <w:rPr>
          <w:spacing w:val="-1"/>
        </w:rPr>
        <w:t>c</w:t>
      </w:r>
      <w:r w:rsidRPr="000842C0">
        <w:t>i</w:t>
      </w:r>
      <w:r w:rsidRPr="000842C0">
        <w:rPr>
          <w:spacing w:val="1"/>
        </w:rPr>
        <w:t>p</w:t>
      </w:r>
      <w:r w:rsidRPr="000842C0">
        <w:rPr>
          <w:spacing w:val="-2"/>
        </w:rPr>
        <w:t>a</w:t>
      </w:r>
      <w:r w:rsidRPr="000842C0">
        <w:rPr>
          <w:spacing w:val="1"/>
        </w:rPr>
        <w:t>t</w:t>
      </w:r>
      <w:r w:rsidRPr="000842C0">
        <w:rPr>
          <w:spacing w:val="-2"/>
        </w:rPr>
        <w:t>e</w:t>
      </w:r>
      <w:r w:rsidRPr="000842C0">
        <w:t>d</w:t>
      </w:r>
      <w:r w:rsidRPr="000842C0">
        <w:rPr>
          <w:spacing w:val="-3"/>
        </w:rPr>
        <w:t xml:space="preserve"> </w:t>
      </w:r>
      <w:r w:rsidRPr="000842C0">
        <w:rPr>
          <w:spacing w:val="1"/>
        </w:rPr>
        <w:t>t</w:t>
      </w:r>
      <w:r w:rsidRPr="000842C0">
        <w:t>o</w:t>
      </w:r>
      <w:r w:rsidRPr="000842C0">
        <w:rPr>
          <w:spacing w:val="-1"/>
        </w:rPr>
        <w:t xml:space="preserve"> </w:t>
      </w:r>
      <w:r w:rsidRPr="000842C0">
        <w:rPr>
          <w:spacing w:val="1"/>
        </w:rPr>
        <w:t xml:space="preserve">be </w:t>
      </w:r>
      <w:r w:rsidRPr="000842C0">
        <w:t>r</w:t>
      </w:r>
      <w:r w:rsidRPr="000842C0">
        <w:rPr>
          <w:spacing w:val="1"/>
        </w:rPr>
        <w:t>e</w:t>
      </w:r>
      <w:r w:rsidRPr="000842C0">
        <w:t>leas</w:t>
      </w:r>
      <w:r w:rsidRPr="000842C0">
        <w:rPr>
          <w:spacing w:val="1"/>
        </w:rPr>
        <w:t>e</w:t>
      </w:r>
      <w:r w:rsidRPr="000842C0">
        <w:t>d</w:t>
      </w:r>
      <w:r w:rsidRPr="000842C0">
        <w:rPr>
          <w:spacing w:val="-3"/>
        </w:rPr>
        <w:t xml:space="preserve"> </w:t>
      </w:r>
      <w:r w:rsidRPr="000842C0">
        <w:rPr>
          <w:spacing w:val="1"/>
        </w:rPr>
        <w:t>o</w:t>
      </w:r>
      <w:r w:rsidRPr="000842C0">
        <w:t>n an a</w:t>
      </w:r>
      <w:r w:rsidRPr="000842C0">
        <w:rPr>
          <w:spacing w:val="-1"/>
        </w:rPr>
        <w:t>n</w:t>
      </w:r>
      <w:r w:rsidRPr="000842C0">
        <w:rPr>
          <w:spacing w:val="1"/>
        </w:rPr>
        <w:t>nu</w:t>
      </w:r>
      <w:r w:rsidRPr="000842C0">
        <w:t>al</w:t>
      </w:r>
      <w:r w:rsidRPr="000842C0">
        <w:rPr>
          <w:spacing w:val="-1"/>
        </w:rPr>
        <w:t xml:space="preserve"> </w:t>
      </w:r>
      <w:r w:rsidRPr="000842C0">
        <w:rPr>
          <w:spacing w:val="1"/>
        </w:rPr>
        <w:t>b</w:t>
      </w:r>
      <w:r w:rsidRPr="000842C0">
        <w:rPr>
          <w:spacing w:val="-2"/>
        </w:rPr>
        <w:t>a</w:t>
      </w:r>
      <w:r w:rsidRPr="000842C0">
        <w:t>sis</w:t>
      </w:r>
      <w:r w:rsidRPr="000842C0">
        <w:rPr>
          <w:spacing w:val="1"/>
        </w:rPr>
        <w:t xml:space="preserve"> u</w:t>
      </w:r>
      <w:r w:rsidRPr="000842C0">
        <w:t>si</w:t>
      </w:r>
      <w:r w:rsidRPr="000842C0">
        <w:rPr>
          <w:spacing w:val="1"/>
        </w:rPr>
        <w:t>n</w:t>
      </w:r>
      <w:r w:rsidRPr="000842C0">
        <w:t>g a</w:t>
      </w:r>
      <w:r w:rsidRPr="000842C0">
        <w:rPr>
          <w:spacing w:val="-1"/>
        </w:rPr>
        <w:t xml:space="preserve"> </w:t>
      </w:r>
      <w:r w:rsidRPr="000842C0">
        <w:t>S</w:t>
      </w:r>
      <w:r w:rsidRPr="000842C0">
        <w:rPr>
          <w:spacing w:val="1"/>
        </w:rPr>
        <w:t>o</w:t>
      </w:r>
      <w:r w:rsidRPr="000842C0">
        <w:t>il</w:t>
      </w:r>
      <w:r w:rsidRPr="000842C0">
        <w:rPr>
          <w:spacing w:val="-1"/>
        </w:rPr>
        <w:t xml:space="preserve"> </w:t>
      </w:r>
      <w:r w:rsidRPr="000842C0">
        <w:rPr>
          <w:spacing w:val="1"/>
        </w:rPr>
        <w:t>D</w:t>
      </w:r>
      <w:r w:rsidRPr="000842C0">
        <w:rPr>
          <w:spacing w:val="-2"/>
        </w:rPr>
        <w:t>a</w:t>
      </w:r>
      <w:r w:rsidRPr="000842C0">
        <w:rPr>
          <w:spacing w:val="1"/>
        </w:rPr>
        <w:t>t</w:t>
      </w:r>
      <w:r w:rsidRPr="000842C0">
        <w:t>a</w:t>
      </w:r>
      <w:r w:rsidRPr="000842C0">
        <w:rPr>
          <w:spacing w:val="-2"/>
        </w:rPr>
        <w:t xml:space="preserve"> </w:t>
      </w:r>
      <w:r w:rsidRPr="000842C0">
        <w:rPr>
          <w:spacing w:val="1"/>
        </w:rPr>
        <w:t>M</w:t>
      </w:r>
      <w:r w:rsidRPr="000842C0">
        <w:t>art</w:t>
      </w:r>
      <w:r w:rsidRPr="000842C0">
        <w:rPr>
          <w:spacing w:val="-5"/>
        </w:rPr>
        <w:t xml:space="preserve"> </w:t>
      </w:r>
      <w:r w:rsidRPr="000842C0">
        <w:rPr>
          <w:spacing w:val="1"/>
        </w:rPr>
        <w:t>d</w:t>
      </w:r>
      <w:r w:rsidRPr="000842C0">
        <w:t>a</w:t>
      </w:r>
      <w:r w:rsidRPr="000842C0">
        <w:rPr>
          <w:spacing w:val="-1"/>
        </w:rPr>
        <w:t>t</w:t>
      </w:r>
      <w:r w:rsidRPr="000842C0">
        <w:t>a</w:t>
      </w:r>
      <w:r w:rsidRPr="000842C0">
        <w:rPr>
          <w:spacing w:val="1"/>
        </w:rPr>
        <w:t>b</w:t>
      </w:r>
      <w:r w:rsidRPr="000842C0">
        <w:t>ase</w:t>
      </w:r>
      <w:r w:rsidRPr="000842C0">
        <w:rPr>
          <w:spacing w:val="-4"/>
        </w:rPr>
        <w:t xml:space="preserve"> </w:t>
      </w:r>
      <w:r w:rsidRPr="000842C0">
        <w:t>s</w:t>
      </w:r>
      <w:r w:rsidRPr="000842C0">
        <w:rPr>
          <w:spacing w:val="1"/>
        </w:rPr>
        <w:t>n</w:t>
      </w:r>
      <w:r w:rsidRPr="000842C0">
        <w:rPr>
          <w:spacing w:val="-2"/>
        </w:rPr>
        <w:t>a</w:t>
      </w:r>
      <w:r w:rsidRPr="000842C0">
        <w:rPr>
          <w:spacing w:val="1"/>
        </w:rPr>
        <w:t>p</w:t>
      </w:r>
      <w:r w:rsidRPr="000842C0">
        <w:t>s</w:t>
      </w:r>
      <w:r w:rsidRPr="000842C0">
        <w:rPr>
          <w:spacing w:val="1"/>
        </w:rPr>
        <w:t>h</w:t>
      </w:r>
      <w:r w:rsidRPr="000842C0">
        <w:rPr>
          <w:spacing w:val="-2"/>
        </w:rPr>
        <w:t>o</w:t>
      </w:r>
      <w:r w:rsidRPr="000842C0">
        <w:t>t</w:t>
      </w:r>
      <w:r w:rsidRPr="000842C0">
        <w:rPr>
          <w:spacing w:val="1"/>
        </w:rPr>
        <w:t xml:space="preserve"> </w:t>
      </w:r>
      <w:r w:rsidRPr="000842C0">
        <w:t>s</w:t>
      </w:r>
      <w:r w:rsidRPr="000842C0">
        <w:rPr>
          <w:spacing w:val="-2"/>
        </w:rPr>
        <w:t>o</w:t>
      </w:r>
      <w:r w:rsidRPr="000842C0">
        <w:rPr>
          <w:spacing w:val="1"/>
        </w:rPr>
        <w:t>u</w:t>
      </w:r>
      <w:r w:rsidRPr="000842C0">
        <w:rPr>
          <w:spacing w:val="-2"/>
        </w:rPr>
        <w:t>r</w:t>
      </w:r>
      <w:r w:rsidRPr="000842C0">
        <w:rPr>
          <w:spacing w:val="-1"/>
        </w:rPr>
        <w:t>c</w:t>
      </w:r>
      <w:r w:rsidRPr="000842C0">
        <w:t>e</w:t>
      </w:r>
      <w:r w:rsidRPr="000842C0">
        <w:rPr>
          <w:spacing w:val="-1"/>
        </w:rPr>
        <w:t xml:space="preserve"> </w:t>
      </w:r>
      <w:r w:rsidRPr="000842C0">
        <w:rPr>
          <w:spacing w:val="1"/>
        </w:rPr>
        <w:t>t</w:t>
      </w:r>
      <w:r w:rsidRPr="000842C0">
        <w:t>a</w:t>
      </w:r>
      <w:r w:rsidRPr="000842C0">
        <w:rPr>
          <w:spacing w:val="-1"/>
        </w:rPr>
        <w:t>k</w:t>
      </w:r>
      <w:r w:rsidRPr="000842C0">
        <w:rPr>
          <w:spacing w:val="1"/>
        </w:rPr>
        <w:t>e</w:t>
      </w:r>
      <w:r w:rsidRPr="000842C0">
        <w:t>n</w:t>
      </w:r>
      <w:r w:rsidRPr="000842C0">
        <w:rPr>
          <w:spacing w:val="-4"/>
        </w:rPr>
        <w:t xml:space="preserve"> </w:t>
      </w:r>
      <w:r w:rsidRPr="000842C0">
        <w:t>in</w:t>
      </w:r>
      <w:r w:rsidRPr="000842C0">
        <w:rPr>
          <w:spacing w:val="2"/>
        </w:rPr>
        <w:t xml:space="preserve"> </w:t>
      </w:r>
      <w:r w:rsidRPr="000842C0">
        <w:rPr>
          <w:spacing w:val="-1"/>
        </w:rPr>
        <w:t>Oct</w:t>
      </w:r>
      <w:r w:rsidRPr="000842C0">
        <w:rPr>
          <w:spacing w:val="1"/>
        </w:rPr>
        <w:t>ob</w:t>
      </w:r>
      <w:r w:rsidRPr="000842C0">
        <w:rPr>
          <w:spacing w:val="-2"/>
        </w:rPr>
        <w:t>e</w:t>
      </w:r>
      <w:r w:rsidRPr="000842C0">
        <w:t xml:space="preserve">r </w:t>
      </w:r>
      <w:r w:rsidRPr="000842C0">
        <w:rPr>
          <w:spacing w:val="-1"/>
        </w:rPr>
        <w:t>(</w:t>
      </w:r>
      <w:r w:rsidRPr="000842C0">
        <w:rPr>
          <w:spacing w:val="1"/>
        </w:rPr>
        <w:t>th</w:t>
      </w:r>
      <w:r w:rsidRPr="000842C0">
        <w:t>e</w:t>
      </w:r>
      <w:r w:rsidRPr="000842C0">
        <w:rPr>
          <w:spacing w:val="-2"/>
        </w:rPr>
        <w:t xml:space="preserve"> </w:t>
      </w:r>
      <w:r w:rsidRPr="000842C0">
        <w:rPr>
          <w:spacing w:val="-3"/>
        </w:rPr>
        <w:t>s</w:t>
      </w:r>
      <w:r w:rsidRPr="000842C0">
        <w:rPr>
          <w:spacing w:val="1"/>
        </w:rPr>
        <w:t>t</w:t>
      </w:r>
      <w:r w:rsidRPr="000842C0">
        <w:t>art</w:t>
      </w:r>
      <w:r w:rsidRPr="000842C0">
        <w:rPr>
          <w:spacing w:val="-4"/>
        </w:rPr>
        <w:t xml:space="preserve"> </w:t>
      </w:r>
      <w:r w:rsidRPr="000842C0">
        <w:rPr>
          <w:spacing w:val="-2"/>
        </w:rPr>
        <w:t>o</w:t>
      </w:r>
      <w:r w:rsidRPr="000842C0">
        <w:t>f</w:t>
      </w:r>
      <w:r w:rsidRPr="000842C0">
        <w:rPr>
          <w:spacing w:val="2"/>
        </w:rPr>
        <w:t xml:space="preserve"> </w:t>
      </w:r>
      <w:r w:rsidRPr="000842C0">
        <w:rPr>
          <w:spacing w:val="-1"/>
        </w:rPr>
        <w:t>t</w:t>
      </w:r>
      <w:r w:rsidRPr="000842C0">
        <w:rPr>
          <w:spacing w:val="1"/>
        </w:rPr>
        <w:t>h</w:t>
      </w:r>
      <w:r w:rsidRPr="000842C0">
        <w:t>e</w:t>
      </w:r>
      <w:r w:rsidRPr="000842C0">
        <w:rPr>
          <w:spacing w:val="-3"/>
        </w:rPr>
        <w:t xml:space="preserve"> </w:t>
      </w:r>
      <w:r w:rsidRPr="000842C0">
        <w:t>Fe</w:t>
      </w:r>
      <w:r w:rsidRPr="000842C0">
        <w:rPr>
          <w:spacing w:val="1"/>
        </w:rPr>
        <w:t>d</w:t>
      </w:r>
      <w:r w:rsidRPr="000842C0">
        <w:rPr>
          <w:spacing w:val="-2"/>
        </w:rPr>
        <w:t>e</w:t>
      </w:r>
      <w:r w:rsidRPr="000842C0">
        <w:t>ral</w:t>
      </w:r>
      <w:r w:rsidRPr="000842C0">
        <w:rPr>
          <w:spacing w:val="-2"/>
        </w:rPr>
        <w:t xml:space="preserve"> </w:t>
      </w:r>
      <w:r w:rsidRPr="000842C0">
        <w:rPr>
          <w:spacing w:val="-1"/>
        </w:rPr>
        <w:t>f</w:t>
      </w:r>
      <w:r w:rsidRPr="000842C0">
        <w:t>is</w:t>
      </w:r>
      <w:r w:rsidRPr="000842C0">
        <w:rPr>
          <w:spacing w:val="-1"/>
        </w:rPr>
        <w:t>c</w:t>
      </w:r>
      <w:r w:rsidRPr="000842C0">
        <w:t xml:space="preserve">al </w:t>
      </w:r>
      <w:r w:rsidRPr="000842C0">
        <w:rPr>
          <w:spacing w:val="-1"/>
        </w:rPr>
        <w:t>y</w:t>
      </w:r>
      <w:r w:rsidRPr="000842C0">
        <w:rPr>
          <w:spacing w:val="1"/>
        </w:rPr>
        <w:t>e</w:t>
      </w:r>
      <w:r w:rsidRPr="000842C0">
        <w:t>ar</w:t>
      </w:r>
      <w:r w:rsidRPr="000842C0">
        <w:rPr>
          <w:spacing w:val="-1"/>
        </w:rPr>
        <w:t>)</w:t>
      </w:r>
      <w:r w:rsidRPr="000842C0">
        <w:t>.</w:t>
      </w:r>
      <w:r w:rsidRPr="000842C0">
        <w:rPr>
          <w:spacing w:val="-5"/>
        </w:rPr>
        <w:t xml:space="preserve"> </w:t>
      </w:r>
      <w:r>
        <w:rPr>
          <w:spacing w:val="-5"/>
        </w:rPr>
        <w:t xml:space="preserve"> </w:t>
      </w:r>
      <w:r w:rsidRPr="000842C0">
        <w:rPr>
          <w:spacing w:val="1"/>
        </w:rPr>
        <w:t>Th</w:t>
      </w:r>
      <w:r w:rsidRPr="000842C0">
        <w:t>e</w:t>
      </w:r>
      <w:r w:rsidRPr="000842C0">
        <w:rPr>
          <w:spacing w:val="-2"/>
        </w:rPr>
        <w:t xml:space="preserve"> </w:t>
      </w:r>
      <w:r w:rsidRPr="000842C0">
        <w:t>m</w:t>
      </w:r>
      <w:r w:rsidRPr="000842C0">
        <w:rPr>
          <w:spacing w:val="1"/>
        </w:rPr>
        <w:t>e</w:t>
      </w:r>
      <w:r w:rsidRPr="000842C0">
        <w:rPr>
          <w:spacing w:val="-1"/>
        </w:rPr>
        <w:t>t</w:t>
      </w:r>
      <w:r w:rsidRPr="000842C0">
        <w:t>a</w:t>
      </w:r>
      <w:r w:rsidRPr="000842C0">
        <w:rPr>
          <w:spacing w:val="1"/>
        </w:rPr>
        <w:t>d</w:t>
      </w:r>
      <w:r w:rsidRPr="000842C0">
        <w:rPr>
          <w:spacing w:val="-2"/>
        </w:rPr>
        <w:t>a</w:t>
      </w:r>
      <w:r w:rsidRPr="000842C0">
        <w:rPr>
          <w:spacing w:val="1"/>
        </w:rPr>
        <w:t>t</w:t>
      </w:r>
      <w:r w:rsidRPr="000842C0">
        <w:t>a</w:t>
      </w:r>
      <w:r w:rsidRPr="000842C0">
        <w:rPr>
          <w:spacing w:val="-6"/>
        </w:rPr>
        <w:t xml:space="preserve"> </w:t>
      </w:r>
      <w:r w:rsidRPr="000842C0">
        <w:rPr>
          <w:spacing w:val="-1"/>
        </w:rPr>
        <w:t>(</w:t>
      </w:r>
      <w:r w:rsidRPr="000842C0">
        <w:rPr>
          <w:spacing w:val="1"/>
        </w:rPr>
        <w:t>De</w:t>
      </w:r>
      <w:r w:rsidRPr="000842C0">
        <w:t>s</w:t>
      </w:r>
      <w:r w:rsidRPr="000842C0">
        <w:rPr>
          <w:spacing w:val="-1"/>
        </w:rPr>
        <w:t>c</w:t>
      </w:r>
      <w:r w:rsidRPr="000842C0">
        <w:t>ri</w:t>
      </w:r>
      <w:r w:rsidRPr="000842C0">
        <w:rPr>
          <w:spacing w:val="-1"/>
        </w:rPr>
        <w:t>p</w:t>
      </w:r>
      <w:r w:rsidRPr="000842C0">
        <w:rPr>
          <w:spacing w:val="1"/>
        </w:rPr>
        <w:t>t</w:t>
      </w:r>
      <w:r w:rsidRPr="000842C0">
        <w:t>i</w:t>
      </w:r>
      <w:r w:rsidRPr="000842C0">
        <w:rPr>
          <w:spacing w:val="1"/>
        </w:rPr>
        <w:t>o</w:t>
      </w:r>
      <w:r w:rsidRPr="000842C0">
        <w:t>n</w:t>
      </w:r>
      <w:r w:rsidRPr="000842C0">
        <w:rPr>
          <w:spacing w:val="-3"/>
        </w:rPr>
        <w:t xml:space="preserve"> </w:t>
      </w:r>
      <w:r w:rsidRPr="000842C0">
        <w:rPr>
          <w:spacing w:val="1"/>
        </w:rPr>
        <w:t>t</w:t>
      </w:r>
      <w:r w:rsidRPr="000842C0">
        <w:rPr>
          <w:spacing w:val="-2"/>
        </w:rPr>
        <w:t>a</w:t>
      </w:r>
      <w:r w:rsidRPr="000842C0">
        <w:t>b</w:t>
      </w:r>
      <w:r w:rsidRPr="000842C0">
        <w:rPr>
          <w:spacing w:val="1"/>
        </w:rPr>
        <w:t xml:space="preserve"> </w:t>
      </w:r>
      <w:r w:rsidRPr="000842C0">
        <w:rPr>
          <w:spacing w:val="-2"/>
        </w:rPr>
        <w:t>i</w:t>
      </w:r>
      <w:r w:rsidRPr="000842C0">
        <w:t>n</w:t>
      </w:r>
      <w:r w:rsidRPr="000842C0">
        <w:rPr>
          <w:spacing w:val="2"/>
        </w:rPr>
        <w:t xml:space="preserve"> </w:t>
      </w:r>
      <w:r w:rsidRPr="000842C0">
        <w:t>Ar</w:t>
      </w:r>
      <w:r w:rsidRPr="000842C0">
        <w:rPr>
          <w:spacing w:val="-1"/>
        </w:rPr>
        <w:t>c</w:t>
      </w:r>
      <w:r w:rsidRPr="000842C0">
        <w:rPr>
          <w:spacing w:val="-3"/>
        </w:rPr>
        <w:t>C</w:t>
      </w:r>
      <w:r w:rsidRPr="000842C0">
        <w:t>a</w:t>
      </w:r>
      <w:r w:rsidRPr="000842C0">
        <w:rPr>
          <w:spacing w:val="1"/>
        </w:rPr>
        <w:t>t</w:t>
      </w:r>
      <w:r w:rsidRPr="000842C0">
        <w:t>al</w:t>
      </w:r>
      <w:r w:rsidRPr="000842C0">
        <w:rPr>
          <w:spacing w:val="1"/>
        </w:rPr>
        <w:t>o</w:t>
      </w:r>
      <w:r w:rsidRPr="000842C0">
        <w:t>g</w:t>
      </w:r>
      <w:r>
        <w:t>®</w:t>
      </w:r>
      <w:r w:rsidRPr="000842C0">
        <w:t>)</w:t>
      </w:r>
      <w:r w:rsidRPr="000842C0">
        <w:rPr>
          <w:spacing w:val="-6"/>
        </w:rPr>
        <w:t xml:space="preserve"> </w:t>
      </w:r>
      <w:r w:rsidRPr="000842C0">
        <w:rPr>
          <w:spacing w:val="-1"/>
        </w:rPr>
        <w:t>p</w:t>
      </w:r>
      <w:r w:rsidRPr="000842C0">
        <w:t>r</w:t>
      </w:r>
      <w:r w:rsidRPr="000842C0">
        <w:rPr>
          <w:spacing w:val="1"/>
        </w:rPr>
        <w:t>o</w:t>
      </w:r>
      <w:r w:rsidRPr="000842C0">
        <w:t>vi</w:t>
      </w:r>
      <w:r w:rsidRPr="000842C0">
        <w:rPr>
          <w:spacing w:val="1"/>
        </w:rPr>
        <w:t>de</w:t>
      </w:r>
      <w:r w:rsidRPr="000842C0">
        <w:t>s i</w:t>
      </w:r>
      <w:r w:rsidRPr="000842C0">
        <w:rPr>
          <w:spacing w:val="1"/>
        </w:rPr>
        <w:t>nfo</w:t>
      </w:r>
      <w:r w:rsidRPr="000842C0">
        <w:t>r</w:t>
      </w:r>
      <w:r w:rsidRPr="000842C0">
        <w:rPr>
          <w:spacing w:val="-2"/>
        </w:rPr>
        <w:t>m</w:t>
      </w:r>
      <w:r w:rsidRPr="000842C0">
        <w:t>a</w:t>
      </w:r>
      <w:r w:rsidRPr="000842C0">
        <w:rPr>
          <w:spacing w:val="1"/>
        </w:rPr>
        <w:t>t</w:t>
      </w:r>
      <w:r w:rsidRPr="000842C0">
        <w:t>i</w:t>
      </w:r>
      <w:r w:rsidRPr="000842C0">
        <w:rPr>
          <w:spacing w:val="-2"/>
        </w:rPr>
        <w:t>o</w:t>
      </w:r>
      <w:r w:rsidRPr="000842C0">
        <w:t>n</w:t>
      </w:r>
      <w:r w:rsidRPr="000842C0">
        <w:rPr>
          <w:spacing w:val="-1"/>
        </w:rPr>
        <w:t xml:space="preserve"> </w:t>
      </w:r>
      <w:r w:rsidRPr="000842C0">
        <w:rPr>
          <w:spacing w:val="-2"/>
        </w:rPr>
        <w:t>a</w:t>
      </w:r>
      <w:r w:rsidRPr="000842C0">
        <w:rPr>
          <w:spacing w:val="1"/>
        </w:rPr>
        <w:t>b</w:t>
      </w:r>
      <w:r w:rsidRPr="000842C0">
        <w:rPr>
          <w:spacing w:val="-2"/>
        </w:rPr>
        <w:t>o</w:t>
      </w:r>
      <w:r w:rsidRPr="000842C0">
        <w:rPr>
          <w:spacing w:val="1"/>
        </w:rPr>
        <w:t>u</w:t>
      </w:r>
      <w:r w:rsidRPr="000842C0">
        <w:t xml:space="preserve">t </w:t>
      </w:r>
      <w:r w:rsidRPr="000842C0">
        <w:rPr>
          <w:spacing w:val="1"/>
        </w:rPr>
        <w:t>t</w:t>
      </w:r>
      <w:r w:rsidRPr="000842C0">
        <w:rPr>
          <w:spacing w:val="-1"/>
        </w:rPr>
        <w:t>h</w:t>
      </w:r>
      <w:r w:rsidRPr="000842C0">
        <w:t>e</w:t>
      </w:r>
      <w:r w:rsidRPr="000842C0">
        <w:rPr>
          <w:spacing w:val="1"/>
        </w:rPr>
        <w:t xml:space="preserve"> </w:t>
      </w:r>
      <w:r w:rsidRPr="000842C0">
        <w:t>s</w:t>
      </w:r>
      <w:r w:rsidRPr="000842C0">
        <w:rPr>
          <w:spacing w:val="-2"/>
        </w:rPr>
        <w:t>o</w:t>
      </w:r>
      <w:r w:rsidRPr="000842C0">
        <w:rPr>
          <w:spacing w:val="1"/>
        </w:rPr>
        <w:t>u</w:t>
      </w:r>
      <w:r w:rsidRPr="000842C0">
        <w:t>r</w:t>
      </w:r>
      <w:r w:rsidRPr="000842C0">
        <w:rPr>
          <w:spacing w:val="-1"/>
        </w:rPr>
        <w:t>c</w:t>
      </w:r>
      <w:r w:rsidRPr="000842C0">
        <w:t xml:space="preserve">e </w:t>
      </w:r>
      <w:r w:rsidRPr="000842C0">
        <w:rPr>
          <w:spacing w:val="1"/>
        </w:rPr>
        <w:t>d</w:t>
      </w:r>
      <w:r w:rsidRPr="000842C0">
        <w:rPr>
          <w:spacing w:val="-2"/>
        </w:rPr>
        <w:t>a</w:t>
      </w:r>
      <w:r w:rsidRPr="000842C0">
        <w:rPr>
          <w:spacing w:val="1"/>
        </w:rPr>
        <w:t>t</w:t>
      </w:r>
      <w:r w:rsidRPr="000842C0">
        <w:t>e</w:t>
      </w:r>
      <w:r w:rsidRPr="000842C0">
        <w:rPr>
          <w:spacing w:val="-3"/>
        </w:rPr>
        <w:t xml:space="preserve"> </w:t>
      </w:r>
      <w:r w:rsidRPr="000842C0">
        <w:rPr>
          <w:spacing w:val="1"/>
        </w:rPr>
        <w:t>fo</w:t>
      </w:r>
      <w:r w:rsidRPr="000842C0">
        <w:t>r</w:t>
      </w:r>
      <w:r w:rsidRPr="000842C0">
        <w:rPr>
          <w:spacing w:val="-2"/>
        </w:rPr>
        <w:t xml:space="preserve"> </w:t>
      </w:r>
      <w:r w:rsidRPr="000842C0">
        <w:rPr>
          <w:spacing w:val="-1"/>
        </w:rPr>
        <w:t>t</w:t>
      </w:r>
      <w:r w:rsidRPr="000842C0">
        <w:rPr>
          <w:spacing w:val="1"/>
        </w:rPr>
        <w:t>h</w:t>
      </w:r>
      <w:r w:rsidRPr="000842C0">
        <w:t>e</w:t>
      </w:r>
      <w:r w:rsidRPr="000842C0">
        <w:rPr>
          <w:spacing w:val="-2"/>
        </w:rPr>
        <w:t xml:space="preserve"> </w:t>
      </w:r>
      <w:r w:rsidRPr="000842C0">
        <w:t>gSSU</w:t>
      </w:r>
      <w:r w:rsidRPr="000842C0">
        <w:rPr>
          <w:spacing w:val="-3"/>
        </w:rPr>
        <w:t>R</w:t>
      </w:r>
      <w:r w:rsidRPr="000842C0">
        <w:t>GO</w:t>
      </w:r>
      <w:r w:rsidRPr="000842C0">
        <w:rPr>
          <w:spacing w:val="-5"/>
        </w:rPr>
        <w:t xml:space="preserve"> </w:t>
      </w:r>
      <w:r w:rsidRPr="000842C0">
        <w:rPr>
          <w:spacing w:val="1"/>
        </w:rPr>
        <w:t>p</w:t>
      </w:r>
      <w:r w:rsidRPr="000842C0">
        <w:t>r</w:t>
      </w:r>
      <w:r w:rsidRPr="000842C0">
        <w:rPr>
          <w:spacing w:val="1"/>
        </w:rPr>
        <w:t>o</w:t>
      </w:r>
      <w:r w:rsidRPr="000842C0">
        <w:rPr>
          <w:spacing w:val="-1"/>
        </w:rPr>
        <w:t>d</w:t>
      </w:r>
      <w:r w:rsidRPr="000842C0">
        <w:rPr>
          <w:spacing w:val="1"/>
        </w:rPr>
        <w:t>u</w:t>
      </w:r>
      <w:r w:rsidRPr="000842C0">
        <w:rPr>
          <w:spacing w:val="-1"/>
        </w:rPr>
        <w:t>c</w:t>
      </w:r>
      <w:r w:rsidRPr="000842C0">
        <w:rPr>
          <w:spacing w:val="1"/>
        </w:rPr>
        <w:t>t.</w:t>
      </w:r>
    </w:p>
    <w:p w:rsidR="00DA6ED1" w:rsidRPr="000842C0" w:rsidRDefault="00DA6ED1" w:rsidP="00DA6ED1">
      <w:pPr>
        <w:pStyle w:val="NoSpacing"/>
        <w:rPr>
          <w:spacing w:val="1"/>
        </w:rPr>
      </w:pPr>
    </w:p>
    <w:p w:rsidR="00DA6ED1" w:rsidRPr="000842C0" w:rsidRDefault="00DA6ED1" w:rsidP="00DA6ED1">
      <w:pPr>
        <w:pStyle w:val="NoSpacing"/>
      </w:pPr>
      <w:r w:rsidRPr="000842C0">
        <w:rPr>
          <w:spacing w:val="1"/>
        </w:rPr>
        <w:t>Th</w:t>
      </w:r>
      <w:r w:rsidRPr="000842C0">
        <w:t>e</w:t>
      </w:r>
      <w:r w:rsidRPr="000842C0">
        <w:rPr>
          <w:spacing w:val="-1"/>
        </w:rPr>
        <w:t xml:space="preserve"> </w:t>
      </w:r>
      <w:r w:rsidRPr="000842C0">
        <w:t>U</w:t>
      </w:r>
      <w:r w:rsidRPr="000842C0">
        <w:rPr>
          <w:spacing w:val="-2"/>
        </w:rPr>
        <w:t>S</w:t>
      </w:r>
      <w:r w:rsidRPr="000842C0">
        <w:rPr>
          <w:spacing w:val="1"/>
        </w:rPr>
        <w:t>D</w:t>
      </w:r>
      <w:r w:rsidRPr="000842C0">
        <w:t>A</w:t>
      </w:r>
      <w:r w:rsidRPr="000842C0">
        <w:rPr>
          <w:spacing w:val="-5"/>
        </w:rPr>
        <w:t xml:space="preserve"> </w:t>
      </w:r>
      <w:r w:rsidRPr="000842C0">
        <w:rPr>
          <w:spacing w:val="1"/>
        </w:rPr>
        <w:t>N</w:t>
      </w:r>
      <w:r w:rsidRPr="000842C0">
        <w:t>a</w:t>
      </w:r>
      <w:r w:rsidRPr="000842C0">
        <w:rPr>
          <w:spacing w:val="-1"/>
        </w:rPr>
        <w:t>t</w:t>
      </w:r>
      <w:r w:rsidRPr="000842C0">
        <w:rPr>
          <w:spacing w:val="1"/>
        </w:rPr>
        <w:t>u</w:t>
      </w:r>
      <w:r w:rsidRPr="000842C0">
        <w:t>ral</w:t>
      </w:r>
      <w:r w:rsidRPr="000842C0">
        <w:rPr>
          <w:spacing w:val="-3"/>
        </w:rPr>
        <w:t xml:space="preserve"> </w:t>
      </w:r>
      <w:r w:rsidRPr="000842C0">
        <w:rPr>
          <w:spacing w:val="-1"/>
        </w:rPr>
        <w:t>R</w:t>
      </w:r>
      <w:r w:rsidRPr="000842C0">
        <w:rPr>
          <w:spacing w:val="1"/>
        </w:rPr>
        <w:t>e</w:t>
      </w:r>
      <w:r w:rsidRPr="000842C0">
        <w:t>s</w:t>
      </w:r>
      <w:r w:rsidRPr="000842C0">
        <w:rPr>
          <w:spacing w:val="-2"/>
        </w:rPr>
        <w:t>o</w:t>
      </w:r>
      <w:r w:rsidRPr="000842C0">
        <w:rPr>
          <w:spacing w:val="-1"/>
        </w:rPr>
        <w:t>u</w:t>
      </w:r>
      <w:r w:rsidRPr="000842C0">
        <w:t>r</w:t>
      </w:r>
      <w:r w:rsidRPr="000842C0">
        <w:rPr>
          <w:spacing w:val="-1"/>
        </w:rPr>
        <w:t>c</w:t>
      </w:r>
      <w:r w:rsidRPr="000842C0">
        <w:rPr>
          <w:spacing w:val="1"/>
        </w:rPr>
        <w:t>e</w:t>
      </w:r>
      <w:r w:rsidRPr="000842C0">
        <w:t>s</w:t>
      </w:r>
      <w:r w:rsidRPr="000842C0">
        <w:rPr>
          <w:spacing w:val="-5"/>
        </w:rPr>
        <w:t xml:space="preserve"> </w:t>
      </w:r>
      <w:r w:rsidRPr="000842C0">
        <w:rPr>
          <w:spacing w:val="-1"/>
        </w:rPr>
        <w:t>C</w:t>
      </w:r>
      <w:r w:rsidRPr="000842C0">
        <w:rPr>
          <w:spacing w:val="1"/>
        </w:rPr>
        <w:t>on</w:t>
      </w:r>
      <w:r w:rsidRPr="000842C0">
        <w:t>s</w:t>
      </w:r>
      <w:r w:rsidRPr="000842C0">
        <w:rPr>
          <w:spacing w:val="1"/>
        </w:rPr>
        <w:t>e</w:t>
      </w:r>
      <w:r w:rsidRPr="000842C0">
        <w:t>rva</w:t>
      </w:r>
      <w:r w:rsidRPr="000842C0">
        <w:rPr>
          <w:spacing w:val="1"/>
        </w:rPr>
        <w:t>t</w:t>
      </w:r>
      <w:r w:rsidRPr="000842C0">
        <w:rPr>
          <w:spacing w:val="-2"/>
        </w:rPr>
        <w:t>i</w:t>
      </w:r>
      <w:r w:rsidRPr="000842C0">
        <w:rPr>
          <w:spacing w:val="1"/>
        </w:rPr>
        <w:t>o</w:t>
      </w:r>
      <w:r w:rsidRPr="000842C0">
        <w:t>n</w:t>
      </w:r>
      <w:r w:rsidRPr="000842C0">
        <w:rPr>
          <w:spacing w:val="-5"/>
        </w:rPr>
        <w:t xml:space="preserve"> </w:t>
      </w:r>
      <w:r w:rsidRPr="000842C0">
        <w:t>Servi</w:t>
      </w:r>
      <w:r w:rsidRPr="000842C0">
        <w:rPr>
          <w:spacing w:val="-3"/>
        </w:rPr>
        <w:t>c</w:t>
      </w:r>
      <w:r w:rsidRPr="000842C0">
        <w:t>e</w:t>
      </w:r>
      <w:r w:rsidRPr="000842C0">
        <w:rPr>
          <w:spacing w:val="-1"/>
        </w:rPr>
        <w:t xml:space="preserve"> </w:t>
      </w:r>
      <w:r w:rsidRPr="000842C0">
        <w:t>r</w:t>
      </w:r>
      <w:r w:rsidRPr="000842C0">
        <w:rPr>
          <w:spacing w:val="1"/>
        </w:rPr>
        <w:t>e</w:t>
      </w:r>
      <w:r w:rsidRPr="000842C0">
        <w:rPr>
          <w:spacing w:val="-1"/>
        </w:rPr>
        <w:t>c</w:t>
      </w:r>
      <w:r w:rsidRPr="000842C0">
        <w:rPr>
          <w:spacing w:val="1"/>
        </w:rPr>
        <w:t>o</w:t>
      </w:r>
      <w:r w:rsidRPr="000842C0">
        <w:t>mm</w:t>
      </w:r>
      <w:r w:rsidRPr="000842C0">
        <w:rPr>
          <w:spacing w:val="-2"/>
        </w:rPr>
        <w:t>e</w:t>
      </w:r>
      <w:r w:rsidRPr="000842C0">
        <w:rPr>
          <w:spacing w:val="1"/>
        </w:rPr>
        <w:t>nd</w:t>
      </w:r>
      <w:r w:rsidRPr="000842C0">
        <w:t>s</w:t>
      </w:r>
      <w:r w:rsidRPr="000842C0">
        <w:rPr>
          <w:spacing w:val="-10"/>
        </w:rPr>
        <w:t xml:space="preserve"> </w:t>
      </w:r>
      <w:r w:rsidRPr="000842C0">
        <w:rPr>
          <w:spacing w:val="-1"/>
        </w:rPr>
        <w:t>t</w:t>
      </w:r>
      <w:r w:rsidRPr="000842C0">
        <w:rPr>
          <w:spacing w:val="1"/>
        </w:rPr>
        <w:t>h</w:t>
      </w:r>
      <w:r w:rsidRPr="000842C0">
        <w:t>e</w:t>
      </w:r>
      <w:r w:rsidRPr="000842C0">
        <w:rPr>
          <w:spacing w:val="-3"/>
        </w:rPr>
        <w:t xml:space="preserve"> </w:t>
      </w:r>
      <w:r w:rsidRPr="000842C0">
        <w:rPr>
          <w:spacing w:val="1"/>
        </w:rPr>
        <w:t>fo</w:t>
      </w:r>
      <w:r w:rsidRPr="000842C0">
        <w:t>ll</w:t>
      </w:r>
      <w:r w:rsidRPr="000842C0">
        <w:rPr>
          <w:spacing w:val="-2"/>
        </w:rPr>
        <w:t>o</w:t>
      </w:r>
      <w:r w:rsidRPr="000842C0">
        <w:rPr>
          <w:spacing w:val="-1"/>
        </w:rPr>
        <w:t>w</w:t>
      </w:r>
      <w:r w:rsidRPr="000842C0">
        <w:t>i</w:t>
      </w:r>
      <w:r w:rsidRPr="000842C0">
        <w:rPr>
          <w:spacing w:val="1"/>
        </w:rPr>
        <w:t>n</w:t>
      </w:r>
      <w:r w:rsidRPr="000842C0">
        <w:t>g</w:t>
      </w:r>
      <w:r w:rsidRPr="000842C0">
        <w:rPr>
          <w:spacing w:val="-2"/>
        </w:rPr>
        <w:t xml:space="preserve"> </w:t>
      </w:r>
      <w:r w:rsidRPr="000842C0">
        <w:rPr>
          <w:spacing w:val="-1"/>
        </w:rPr>
        <w:t>c</w:t>
      </w:r>
      <w:r w:rsidRPr="000842C0">
        <w:t>i</w:t>
      </w:r>
      <w:r w:rsidRPr="000842C0">
        <w:rPr>
          <w:spacing w:val="1"/>
        </w:rPr>
        <w:t>t</w:t>
      </w:r>
      <w:r w:rsidRPr="000842C0">
        <w:t>a</w:t>
      </w:r>
      <w:r w:rsidRPr="000842C0">
        <w:rPr>
          <w:spacing w:val="1"/>
        </w:rPr>
        <w:t>t</w:t>
      </w:r>
      <w:r w:rsidRPr="000842C0">
        <w:rPr>
          <w:spacing w:val="-2"/>
        </w:rPr>
        <w:t>i</w:t>
      </w:r>
      <w:r w:rsidRPr="000842C0">
        <w:rPr>
          <w:spacing w:val="1"/>
        </w:rPr>
        <w:t>on</w:t>
      </w:r>
      <w:r w:rsidRPr="000842C0">
        <w:t>s</w:t>
      </w:r>
      <w:r w:rsidRPr="000842C0">
        <w:rPr>
          <w:spacing w:val="-5"/>
        </w:rPr>
        <w:t xml:space="preserve"> </w:t>
      </w:r>
      <w:r w:rsidRPr="000842C0">
        <w:rPr>
          <w:spacing w:val="1"/>
        </w:rPr>
        <w:t>b</w:t>
      </w:r>
      <w:r w:rsidRPr="000842C0">
        <w:t>e</w:t>
      </w:r>
      <w:r w:rsidRPr="000842C0">
        <w:rPr>
          <w:spacing w:val="-2"/>
        </w:rPr>
        <w:t xml:space="preserve"> </w:t>
      </w:r>
      <w:r w:rsidRPr="000842C0">
        <w:rPr>
          <w:spacing w:val="1"/>
        </w:rPr>
        <w:t>u</w:t>
      </w:r>
      <w:r w:rsidRPr="000842C0">
        <w:t>s</w:t>
      </w:r>
      <w:r w:rsidRPr="000842C0">
        <w:rPr>
          <w:spacing w:val="1"/>
        </w:rPr>
        <w:t>e</w:t>
      </w:r>
      <w:r w:rsidRPr="000842C0">
        <w:t>d in</w:t>
      </w:r>
      <w:r w:rsidRPr="000842C0">
        <w:rPr>
          <w:spacing w:val="2"/>
        </w:rPr>
        <w:t xml:space="preserve"> </w:t>
      </w:r>
      <w:r w:rsidRPr="000842C0">
        <w:t>i</w:t>
      </w:r>
      <w:r w:rsidRPr="000842C0">
        <w:rPr>
          <w:spacing w:val="-1"/>
        </w:rPr>
        <w:t>n</w:t>
      </w:r>
      <w:r w:rsidRPr="000842C0">
        <w:rPr>
          <w:spacing w:val="1"/>
        </w:rPr>
        <w:t>te</w:t>
      </w:r>
      <w:r w:rsidRPr="000842C0">
        <w:rPr>
          <w:spacing w:val="-2"/>
        </w:rPr>
        <w:t>r</w:t>
      </w:r>
      <w:r w:rsidRPr="000842C0">
        <w:rPr>
          <w:spacing w:val="1"/>
        </w:rPr>
        <w:t>n</w:t>
      </w:r>
      <w:r w:rsidRPr="000842C0">
        <w:t>al</w:t>
      </w:r>
      <w:r w:rsidRPr="000842C0">
        <w:rPr>
          <w:spacing w:val="-2"/>
        </w:rPr>
        <w:t xml:space="preserve"> a</w:t>
      </w:r>
      <w:r w:rsidRPr="000842C0">
        <w:rPr>
          <w:spacing w:val="1"/>
        </w:rPr>
        <w:t>n</w:t>
      </w:r>
      <w:r w:rsidRPr="000842C0">
        <w:t xml:space="preserve">d </w:t>
      </w:r>
      <w:r w:rsidRPr="000842C0">
        <w:rPr>
          <w:spacing w:val="-1"/>
        </w:rPr>
        <w:t>p</w:t>
      </w:r>
      <w:r w:rsidRPr="000842C0">
        <w:rPr>
          <w:spacing w:val="1"/>
        </w:rPr>
        <w:t>ub</w:t>
      </w:r>
      <w:r w:rsidRPr="000842C0">
        <w:t>lis</w:t>
      </w:r>
      <w:r w:rsidRPr="000842C0">
        <w:rPr>
          <w:spacing w:val="-1"/>
        </w:rPr>
        <w:t>h</w:t>
      </w:r>
      <w:r w:rsidRPr="000842C0">
        <w:rPr>
          <w:spacing w:val="1"/>
        </w:rPr>
        <w:t>e</w:t>
      </w:r>
      <w:r w:rsidRPr="000842C0">
        <w:t>d</w:t>
      </w:r>
      <w:r w:rsidRPr="000842C0">
        <w:rPr>
          <w:spacing w:val="-1"/>
        </w:rPr>
        <w:t xml:space="preserve"> </w:t>
      </w:r>
      <w:r w:rsidRPr="000842C0">
        <w:rPr>
          <w:spacing w:val="1"/>
        </w:rPr>
        <w:t>do</w:t>
      </w:r>
      <w:r w:rsidRPr="000842C0">
        <w:rPr>
          <w:spacing w:val="-1"/>
        </w:rPr>
        <w:t>c</w:t>
      </w:r>
      <w:r w:rsidRPr="000842C0">
        <w:rPr>
          <w:spacing w:val="1"/>
        </w:rPr>
        <w:t>u</w:t>
      </w:r>
      <w:r w:rsidRPr="000842C0">
        <w:rPr>
          <w:spacing w:val="-2"/>
        </w:rPr>
        <w:t>m</w:t>
      </w:r>
      <w:r w:rsidRPr="000842C0">
        <w:rPr>
          <w:spacing w:val="1"/>
        </w:rPr>
        <w:t>e</w:t>
      </w:r>
      <w:r w:rsidRPr="000842C0">
        <w:rPr>
          <w:spacing w:val="-1"/>
        </w:rPr>
        <w:t>n</w:t>
      </w:r>
      <w:r w:rsidRPr="000842C0">
        <w:rPr>
          <w:spacing w:val="1"/>
        </w:rPr>
        <w:t>t</w:t>
      </w:r>
      <w:r w:rsidRPr="000842C0">
        <w:t>s</w:t>
      </w:r>
      <w:r w:rsidRPr="000842C0">
        <w:rPr>
          <w:spacing w:val="-1"/>
        </w:rPr>
        <w:t xml:space="preserve"> t</w:t>
      </w:r>
      <w:r w:rsidRPr="000842C0">
        <w:rPr>
          <w:spacing w:val="1"/>
        </w:rPr>
        <w:t>h</w:t>
      </w:r>
      <w:r w:rsidRPr="000842C0">
        <w:t>at</w:t>
      </w:r>
      <w:r w:rsidRPr="000842C0">
        <w:rPr>
          <w:spacing w:val="-2"/>
        </w:rPr>
        <w:t xml:space="preserve"> </w:t>
      </w:r>
      <w:r w:rsidRPr="000842C0">
        <w:rPr>
          <w:spacing w:val="-1"/>
        </w:rPr>
        <w:t>d</w:t>
      </w:r>
      <w:r w:rsidRPr="000842C0">
        <w:rPr>
          <w:spacing w:val="1"/>
        </w:rPr>
        <w:t>e</w:t>
      </w:r>
      <w:r w:rsidRPr="000842C0">
        <w:t>s</w:t>
      </w:r>
      <w:r w:rsidRPr="000842C0">
        <w:rPr>
          <w:spacing w:val="-1"/>
        </w:rPr>
        <w:t>c</w:t>
      </w:r>
      <w:r w:rsidRPr="000842C0">
        <w:t>ri</w:t>
      </w:r>
      <w:r w:rsidRPr="000842C0">
        <w:rPr>
          <w:spacing w:val="-1"/>
        </w:rPr>
        <w:t>b</w:t>
      </w:r>
      <w:r w:rsidRPr="000842C0">
        <w:t>e</w:t>
      </w:r>
      <w:r w:rsidRPr="000842C0">
        <w:rPr>
          <w:spacing w:val="-2"/>
        </w:rPr>
        <w:t xml:space="preserve"> </w:t>
      </w:r>
      <w:r w:rsidRPr="000842C0">
        <w:t>ass</w:t>
      </w:r>
      <w:r w:rsidRPr="000842C0">
        <w:rPr>
          <w:spacing w:val="1"/>
        </w:rPr>
        <w:t>e</w:t>
      </w:r>
      <w:r w:rsidRPr="000842C0">
        <w:t>ssm</w:t>
      </w:r>
      <w:r w:rsidRPr="000842C0">
        <w:rPr>
          <w:spacing w:val="1"/>
        </w:rPr>
        <w:t>e</w:t>
      </w:r>
      <w:r w:rsidRPr="000842C0">
        <w:rPr>
          <w:spacing w:val="-1"/>
        </w:rPr>
        <w:t>n</w:t>
      </w:r>
      <w:r w:rsidRPr="000842C0">
        <w:rPr>
          <w:spacing w:val="1"/>
        </w:rPr>
        <w:t>t</w:t>
      </w:r>
      <w:r w:rsidRPr="000842C0">
        <w:t>s</w:t>
      </w:r>
      <w:r>
        <w:rPr>
          <w:spacing w:val="-3"/>
        </w:rPr>
        <w:t xml:space="preserve"> </w:t>
      </w:r>
      <w:r w:rsidRPr="000842C0">
        <w:rPr>
          <w:spacing w:val="-2"/>
        </w:rPr>
        <w:t>a</w:t>
      </w:r>
      <w:r w:rsidRPr="000842C0">
        <w:rPr>
          <w:spacing w:val="1"/>
        </w:rPr>
        <w:t>n</w:t>
      </w:r>
      <w:r w:rsidRPr="000842C0">
        <w:t>d</w:t>
      </w:r>
      <w:r w:rsidRPr="000842C0">
        <w:rPr>
          <w:spacing w:val="2"/>
        </w:rPr>
        <w:t xml:space="preserve"> </w:t>
      </w:r>
      <w:r w:rsidRPr="000842C0">
        <w:rPr>
          <w:spacing w:val="-3"/>
        </w:rPr>
        <w:t>s</w:t>
      </w:r>
      <w:r w:rsidRPr="000842C0">
        <w:rPr>
          <w:spacing w:val="1"/>
        </w:rPr>
        <w:t>t</w:t>
      </w:r>
      <w:r w:rsidRPr="000842C0">
        <w:rPr>
          <w:spacing w:val="-1"/>
        </w:rPr>
        <w:t>u</w:t>
      </w:r>
      <w:r w:rsidRPr="000842C0">
        <w:rPr>
          <w:spacing w:val="1"/>
        </w:rPr>
        <w:t>d</w:t>
      </w:r>
      <w:r w:rsidRPr="000842C0">
        <w:rPr>
          <w:spacing w:val="-2"/>
        </w:rPr>
        <w:t>i</w:t>
      </w:r>
      <w:r w:rsidRPr="000842C0">
        <w:rPr>
          <w:spacing w:val="1"/>
        </w:rPr>
        <w:t>e</w:t>
      </w:r>
      <w:r w:rsidRPr="000842C0">
        <w:t xml:space="preserve">s </w:t>
      </w:r>
      <w:r>
        <w:rPr>
          <w:spacing w:val="1"/>
        </w:rPr>
        <w:t>which</w:t>
      </w:r>
      <w:r w:rsidRPr="000842C0">
        <w:rPr>
          <w:spacing w:val="-1"/>
        </w:rPr>
        <w:t xml:space="preserve"> </w:t>
      </w:r>
      <w:r w:rsidRPr="000842C0">
        <w:rPr>
          <w:spacing w:val="1"/>
        </w:rPr>
        <w:t>u</w:t>
      </w:r>
      <w:r w:rsidRPr="000842C0">
        <w:t>s</w:t>
      </w:r>
      <w:r w:rsidRPr="000842C0">
        <w:rPr>
          <w:spacing w:val="-2"/>
        </w:rPr>
        <w:t>e</w:t>
      </w:r>
      <w:r w:rsidRPr="000842C0">
        <w:t>d</w:t>
      </w:r>
      <w:r w:rsidRPr="000842C0">
        <w:rPr>
          <w:spacing w:val="1"/>
        </w:rPr>
        <w:t xml:space="preserve"> </w:t>
      </w:r>
      <w:r w:rsidRPr="000842C0">
        <w:rPr>
          <w:spacing w:val="-1"/>
        </w:rPr>
        <w:t>t</w:t>
      </w:r>
      <w:r w:rsidRPr="000842C0">
        <w:rPr>
          <w:spacing w:val="1"/>
        </w:rPr>
        <w:t xml:space="preserve">he </w:t>
      </w:r>
      <w:r w:rsidRPr="000842C0">
        <w:t>Gri</w:t>
      </w:r>
      <w:r w:rsidRPr="000842C0">
        <w:rPr>
          <w:spacing w:val="1"/>
        </w:rPr>
        <w:t>dd</w:t>
      </w:r>
      <w:r w:rsidRPr="000842C0">
        <w:rPr>
          <w:spacing w:val="-2"/>
        </w:rPr>
        <w:t>e</w:t>
      </w:r>
      <w:r w:rsidRPr="000842C0">
        <w:t>d</w:t>
      </w:r>
      <w:r w:rsidRPr="000842C0">
        <w:rPr>
          <w:spacing w:val="-1"/>
        </w:rPr>
        <w:t xml:space="preserve"> </w:t>
      </w:r>
      <w:r w:rsidRPr="000842C0">
        <w:t>SS</w:t>
      </w:r>
      <w:r w:rsidRPr="000842C0">
        <w:rPr>
          <w:spacing w:val="-1"/>
        </w:rPr>
        <w:t>UR</w:t>
      </w:r>
      <w:r w:rsidRPr="000842C0">
        <w:t>GO</w:t>
      </w:r>
      <w:r w:rsidRPr="000842C0">
        <w:rPr>
          <w:spacing w:val="-3"/>
        </w:rPr>
        <w:t xml:space="preserve"> </w:t>
      </w:r>
      <w:r w:rsidRPr="000842C0">
        <w:rPr>
          <w:spacing w:val="-1"/>
        </w:rPr>
        <w:t>(</w:t>
      </w:r>
      <w:r w:rsidRPr="000842C0">
        <w:t>gSS</w:t>
      </w:r>
      <w:r w:rsidRPr="000842C0">
        <w:rPr>
          <w:spacing w:val="-1"/>
        </w:rPr>
        <w:t>UR</w:t>
      </w:r>
      <w:r w:rsidRPr="000842C0">
        <w:t>G</w:t>
      </w:r>
      <w:r w:rsidRPr="000842C0">
        <w:rPr>
          <w:spacing w:val="-1"/>
        </w:rPr>
        <w:t>O</w:t>
      </w:r>
      <w:r w:rsidRPr="000842C0">
        <w:t>)</w:t>
      </w:r>
      <w:r w:rsidRPr="000842C0">
        <w:rPr>
          <w:spacing w:val="-4"/>
        </w:rPr>
        <w:t xml:space="preserve"> </w:t>
      </w:r>
      <w:r w:rsidRPr="000842C0">
        <w:rPr>
          <w:spacing w:val="1"/>
        </w:rPr>
        <w:t>d</w:t>
      </w:r>
      <w:r w:rsidRPr="000842C0">
        <w:t>a</w:t>
      </w:r>
      <w:r w:rsidRPr="000842C0">
        <w:rPr>
          <w:spacing w:val="1"/>
        </w:rPr>
        <w:t>t</w:t>
      </w:r>
      <w:r w:rsidRPr="000842C0">
        <w:t>a</w:t>
      </w:r>
      <w:r w:rsidRPr="000842C0">
        <w:rPr>
          <w:spacing w:val="-3"/>
        </w:rPr>
        <w:t xml:space="preserve"> </w:t>
      </w:r>
      <w:r w:rsidRPr="000842C0">
        <w:rPr>
          <w:spacing w:val="1"/>
        </w:rPr>
        <w:t>p</w:t>
      </w:r>
      <w:r w:rsidRPr="000842C0">
        <w:t>r</w:t>
      </w:r>
      <w:r w:rsidRPr="000842C0">
        <w:rPr>
          <w:spacing w:val="-2"/>
        </w:rPr>
        <w:t>o</w:t>
      </w:r>
      <w:r w:rsidRPr="000842C0">
        <w:rPr>
          <w:spacing w:val="1"/>
        </w:rPr>
        <w:t>du</w:t>
      </w:r>
      <w:r w:rsidRPr="000842C0">
        <w:rPr>
          <w:spacing w:val="-1"/>
        </w:rPr>
        <w:t>c</w:t>
      </w:r>
      <w:r w:rsidRPr="000842C0">
        <w:t>t</w:t>
      </w:r>
      <w:r w:rsidRPr="000842C0">
        <w:rPr>
          <w:spacing w:val="-1"/>
        </w:rPr>
        <w:t xml:space="preserve"> </w:t>
      </w:r>
      <w:r w:rsidRPr="000842C0">
        <w:t>a</w:t>
      </w:r>
      <w:r w:rsidRPr="000842C0">
        <w:rPr>
          <w:spacing w:val="-1"/>
        </w:rPr>
        <w:t>n</w:t>
      </w:r>
      <w:r w:rsidRPr="000842C0">
        <w:t xml:space="preserve">d </w:t>
      </w:r>
      <w:r w:rsidRPr="000842C0">
        <w:rPr>
          <w:spacing w:val="1"/>
        </w:rPr>
        <w:t>t</w:t>
      </w:r>
      <w:r w:rsidRPr="000842C0">
        <w:rPr>
          <w:spacing w:val="-1"/>
        </w:rPr>
        <w:t>h</w:t>
      </w:r>
      <w:r w:rsidRPr="000842C0">
        <w:t>e</w:t>
      </w:r>
      <w:r w:rsidRPr="000842C0">
        <w:rPr>
          <w:spacing w:val="1"/>
        </w:rPr>
        <w:t xml:space="preserve"> N</w:t>
      </w:r>
      <w:r w:rsidRPr="000842C0">
        <w:rPr>
          <w:spacing w:val="-2"/>
        </w:rPr>
        <w:t>a</w:t>
      </w:r>
      <w:r w:rsidRPr="000842C0">
        <w:rPr>
          <w:spacing w:val="1"/>
        </w:rPr>
        <w:t>t</w:t>
      </w:r>
      <w:r w:rsidRPr="000842C0">
        <w:t>i</w:t>
      </w:r>
      <w:r w:rsidRPr="000842C0">
        <w:rPr>
          <w:spacing w:val="1"/>
        </w:rPr>
        <w:t>o</w:t>
      </w:r>
      <w:r w:rsidRPr="000842C0">
        <w:rPr>
          <w:spacing w:val="-1"/>
        </w:rPr>
        <w:t>n</w:t>
      </w:r>
      <w:r w:rsidRPr="000842C0">
        <w:t>al</w:t>
      </w:r>
      <w:r w:rsidRPr="000842C0">
        <w:rPr>
          <w:spacing w:val="-1"/>
        </w:rPr>
        <w:t xml:space="preserve"> </w:t>
      </w:r>
      <w:r w:rsidRPr="000842C0">
        <w:rPr>
          <w:spacing w:val="1"/>
        </w:rPr>
        <w:t>V</w:t>
      </w:r>
      <w:r w:rsidRPr="000842C0">
        <w:t>a</w:t>
      </w:r>
      <w:r w:rsidRPr="000842C0">
        <w:rPr>
          <w:spacing w:val="-2"/>
        </w:rPr>
        <w:t>l</w:t>
      </w:r>
      <w:r w:rsidRPr="000842C0">
        <w:rPr>
          <w:spacing w:val="1"/>
        </w:rPr>
        <w:t>u</w:t>
      </w:r>
      <w:r w:rsidRPr="000842C0">
        <w:t>e</w:t>
      </w:r>
      <w:r w:rsidRPr="000842C0">
        <w:rPr>
          <w:spacing w:val="-2"/>
        </w:rPr>
        <w:t xml:space="preserve"> </w:t>
      </w:r>
      <w:r w:rsidRPr="000842C0">
        <w:t>A</w:t>
      </w:r>
      <w:r w:rsidRPr="000842C0">
        <w:rPr>
          <w:spacing w:val="-1"/>
        </w:rPr>
        <w:t>d</w:t>
      </w:r>
      <w:r w:rsidRPr="000842C0">
        <w:rPr>
          <w:spacing w:val="1"/>
        </w:rPr>
        <w:t>de</w:t>
      </w:r>
      <w:r w:rsidRPr="000842C0">
        <w:t>d</w:t>
      </w:r>
      <w:r w:rsidRPr="000842C0">
        <w:rPr>
          <w:spacing w:val="-3"/>
        </w:rPr>
        <w:t xml:space="preserve"> </w:t>
      </w:r>
      <w:r w:rsidRPr="000842C0">
        <w:rPr>
          <w:spacing w:val="-2"/>
        </w:rPr>
        <w:t>L</w:t>
      </w:r>
      <w:r w:rsidRPr="000842C0">
        <w:rPr>
          <w:spacing w:val="1"/>
        </w:rPr>
        <w:t>oo</w:t>
      </w:r>
      <w:r w:rsidRPr="000842C0">
        <w:t xml:space="preserve">k Up </w:t>
      </w:r>
      <w:r w:rsidRPr="000842C0">
        <w:rPr>
          <w:spacing w:val="-1"/>
        </w:rPr>
        <w:t>(</w:t>
      </w:r>
      <w:proofErr w:type="spellStart"/>
      <w:r w:rsidRPr="000842C0">
        <w:t>val</w:t>
      </w:r>
      <w:r w:rsidRPr="000842C0">
        <w:rPr>
          <w:spacing w:val="-1"/>
        </w:rPr>
        <w:t>u</w:t>
      </w:r>
      <w:proofErr w:type="spellEnd"/>
      <w:r w:rsidRPr="000842C0">
        <w:t>)</w:t>
      </w:r>
      <w:r w:rsidRPr="000842C0">
        <w:rPr>
          <w:spacing w:val="-2"/>
        </w:rPr>
        <w:t xml:space="preserve"> </w:t>
      </w:r>
      <w:r w:rsidRPr="000842C0">
        <w:rPr>
          <w:spacing w:val="1"/>
        </w:rPr>
        <w:t>T</w:t>
      </w:r>
      <w:r w:rsidRPr="000842C0">
        <w:t>a</w:t>
      </w:r>
      <w:r w:rsidRPr="000842C0">
        <w:rPr>
          <w:spacing w:val="1"/>
        </w:rPr>
        <w:t>b</w:t>
      </w:r>
      <w:r w:rsidRPr="000842C0">
        <w:rPr>
          <w:spacing w:val="-2"/>
        </w:rPr>
        <w:t>l</w:t>
      </w:r>
      <w:r w:rsidRPr="000842C0">
        <w:t>e</w:t>
      </w:r>
      <w:r>
        <w:t xml:space="preserve"> Database</w:t>
      </w:r>
      <w:r w:rsidRPr="000842C0">
        <w:t>.</w:t>
      </w:r>
    </w:p>
    <w:p w:rsidR="00DA6ED1" w:rsidRPr="00DA6ED1" w:rsidRDefault="00DA6ED1" w:rsidP="00DA6ED1">
      <w:pPr>
        <w:pStyle w:val="Heading2"/>
      </w:pPr>
      <w:bookmarkStart w:id="125" w:name="_Toc386617156"/>
      <w:bookmarkStart w:id="126" w:name="_Toc399102608"/>
      <w:r w:rsidRPr="00DA6ED1">
        <w:t>The Citation for gSSURGO</w:t>
      </w:r>
      <w:bookmarkEnd w:id="125"/>
      <w:bookmarkEnd w:id="126"/>
    </w:p>
    <w:p w:rsidR="00DA6ED1" w:rsidRPr="005F1834" w:rsidRDefault="00DA6ED1" w:rsidP="00DA6ED1">
      <w:pPr>
        <w:pStyle w:val="Heading3"/>
        <w:rPr>
          <w:rFonts w:eastAsia="Calibri"/>
          <w:sz w:val="24"/>
          <w:szCs w:val="24"/>
        </w:rPr>
      </w:pPr>
      <w:bookmarkStart w:id="127" w:name="_Toc386617157"/>
      <w:bookmarkStart w:id="128" w:name="_Toc399102609"/>
      <w:r w:rsidRPr="005F1834">
        <w:rPr>
          <w:rFonts w:eastAsia="Calibri"/>
          <w:sz w:val="24"/>
          <w:szCs w:val="24"/>
        </w:rPr>
        <w:t>State Tile</w:t>
      </w:r>
      <w:bookmarkEnd w:id="127"/>
      <w:bookmarkEnd w:id="128"/>
    </w:p>
    <w:p w:rsidR="00DA6ED1" w:rsidRPr="00BA07FE" w:rsidRDefault="00DA6ED1" w:rsidP="00DA6ED1">
      <w:pPr>
        <w:pStyle w:val="NoSpacing"/>
      </w:pPr>
      <w:proofErr w:type="gramStart"/>
      <w:r w:rsidRPr="00BA07FE">
        <w:t>Soil Survey Staff.</w:t>
      </w:r>
      <w:proofErr w:type="gramEnd"/>
      <w:r w:rsidRPr="00BA07FE">
        <w:t xml:space="preserve"> Gridded Soil Survey Geographic (gSSURGO) Database for </w:t>
      </w:r>
      <w:r w:rsidRPr="00A706C2">
        <w:rPr>
          <w:i/>
        </w:rPr>
        <w:t>State name</w:t>
      </w:r>
      <w:r w:rsidRPr="00BA07FE">
        <w:t xml:space="preserve">. </w:t>
      </w:r>
      <w:proofErr w:type="gramStart"/>
      <w:r w:rsidRPr="00BA07FE">
        <w:t>United States Department of Agriculture, Natural Resources Conservation Service.</w:t>
      </w:r>
      <w:proofErr w:type="gramEnd"/>
      <w:r w:rsidRPr="00BA07FE">
        <w:t xml:space="preserve"> </w:t>
      </w:r>
      <w:proofErr w:type="gramStart"/>
      <w:r w:rsidRPr="00BA07FE">
        <w:t xml:space="preserve">Available online at </w:t>
      </w:r>
      <w:hyperlink r:id="rId26" w:history="1">
        <w:r w:rsidRPr="006E6B64">
          <w:rPr>
            <w:rStyle w:val="Hyperlink"/>
          </w:rPr>
          <w:t>http://datagateway.nrcs.usda.gov/</w:t>
        </w:r>
      </w:hyperlink>
      <w:r>
        <w:rPr>
          <w:rStyle w:val="Hyperlink"/>
        </w:rPr>
        <w:t>.</w:t>
      </w:r>
      <w:proofErr w:type="gramEnd"/>
      <w:r w:rsidRPr="00BA07FE">
        <w:t xml:space="preserve"> </w:t>
      </w:r>
      <w:proofErr w:type="gramStart"/>
      <w:r w:rsidRPr="00355209">
        <w:rPr>
          <w:i/>
        </w:rPr>
        <w:t>month</w:t>
      </w:r>
      <w:proofErr w:type="gramEnd"/>
      <w:r w:rsidRPr="00355209">
        <w:rPr>
          <w:i/>
        </w:rPr>
        <w:t xml:space="preserve">, day, year </w:t>
      </w:r>
      <w:r w:rsidRPr="00355209">
        <w:t>(</w:t>
      </w:r>
      <w:proofErr w:type="spellStart"/>
      <w:r w:rsidRPr="00355209">
        <w:t>FY</w:t>
      </w:r>
      <w:r w:rsidRPr="00355209">
        <w:rPr>
          <w:i/>
        </w:rPr>
        <w:t>year</w:t>
      </w:r>
      <w:proofErr w:type="spellEnd"/>
      <w:r w:rsidRPr="000F62F6">
        <w:t xml:space="preserve"> official release).</w:t>
      </w:r>
    </w:p>
    <w:p w:rsidR="00DA6ED1" w:rsidRPr="00DA6ED1" w:rsidRDefault="00DA6ED1" w:rsidP="00DA6ED1">
      <w:pPr>
        <w:pStyle w:val="Heading3"/>
      </w:pPr>
      <w:bookmarkStart w:id="129" w:name="_Toc386617158"/>
      <w:bookmarkStart w:id="130" w:name="_Toc399102610"/>
      <w:r w:rsidRPr="00DA6ED1">
        <w:t>Conterminous US Tile</w:t>
      </w:r>
      <w:bookmarkEnd w:id="129"/>
      <w:bookmarkEnd w:id="130"/>
    </w:p>
    <w:p w:rsidR="00DA6ED1" w:rsidRPr="00BA07FE" w:rsidRDefault="00DA6ED1" w:rsidP="00DA6ED1">
      <w:pPr>
        <w:pStyle w:val="NoSpacing"/>
      </w:pPr>
      <w:proofErr w:type="gramStart"/>
      <w:r w:rsidRPr="00BA07FE">
        <w:t>Soil Survey Staff.</w:t>
      </w:r>
      <w:proofErr w:type="gramEnd"/>
      <w:r w:rsidRPr="00BA07FE">
        <w:t xml:space="preserve"> Gridded Soil </w:t>
      </w:r>
      <w:r>
        <w:t>S</w:t>
      </w:r>
      <w:r w:rsidRPr="00BA07FE">
        <w:t xml:space="preserve">urvey Geographic (gSSURGO) Database for the Conterminous United States. </w:t>
      </w:r>
      <w:proofErr w:type="gramStart"/>
      <w:r w:rsidRPr="00BA07FE">
        <w:t>United State</w:t>
      </w:r>
      <w:r>
        <w:t>s</w:t>
      </w:r>
      <w:r w:rsidRPr="00BA07FE">
        <w:t xml:space="preserve"> Department of Agriculture, Natural Resources Conservation Service.</w:t>
      </w:r>
      <w:proofErr w:type="gramEnd"/>
      <w:r w:rsidRPr="00BA07FE">
        <w:t xml:space="preserve"> </w:t>
      </w:r>
      <w:proofErr w:type="gramStart"/>
      <w:r w:rsidRPr="00BA07FE">
        <w:t xml:space="preserve">Available online at </w:t>
      </w:r>
      <w:hyperlink r:id="rId27" w:history="1">
        <w:r w:rsidRPr="00BA07FE">
          <w:rPr>
            <w:rStyle w:val="Hyperlink"/>
          </w:rPr>
          <w:t>http://datagateway.nrcs.usda.gov/</w:t>
        </w:r>
      </w:hyperlink>
      <w:r w:rsidRPr="007C121F">
        <w:t>.</w:t>
      </w:r>
      <w:proofErr w:type="gramEnd"/>
      <w:r w:rsidRPr="00BA07FE">
        <w:t xml:space="preserve"> </w:t>
      </w:r>
      <w:proofErr w:type="gramStart"/>
      <w:r w:rsidRPr="00355209">
        <w:rPr>
          <w:i/>
        </w:rPr>
        <w:t>month</w:t>
      </w:r>
      <w:proofErr w:type="gramEnd"/>
      <w:r w:rsidRPr="00355209">
        <w:rPr>
          <w:i/>
        </w:rPr>
        <w:t xml:space="preserve">, day, year </w:t>
      </w:r>
      <w:r w:rsidRPr="00355209">
        <w:t>(</w:t>
      </w:r>
      <w:proofErr w:type="spellStart"/>
      <w:r w:rsidRPr="00355209">
        <w:t>FY</w:t>
      </w:r>
      <w:r w:rsidRPr="00355209">
        <w:rPr>
          <w:i/>
        </w:rPr>
        <w:t>year</w:t>
      </w:r>
      <w:proofErr w:type="spellEnd"/>
      <w:r w:rsidRPr="000F62F6">
        <w:t xml:space="preserve"> official release).</w:t>
      </w:r>
    </w:p>
    <w:p w:rsidR="00DA6ED1" w:rsidRPr="00DA6ED1" w:rsidRDefault="00DA6ED1" w:rsidP="00DA6ED1">
      <w:pPr>
        <w:pStyle w:val="Heading3"/>
      </w:pPr>
      <w:bookmarkStart w:id="131" w:name="_Toc386617159"/>
      <w:bookmarkStart w:id="132" w:name="_Toc399102611"/>
      <w:r w:rsidRPr="00DA6ED1">
        <w:t>National Collection of Tiles</w:t>
      </w:r>
      <w:bookmarkEnd w:id="131"/>
      <w:bookmarkEnd w:id="132"/>
    </w:p>
    <w:p w:rsidR="00DA6ED1" w:rsidRPr="00BA07FE" w:rsidRDefault="00DA6ED1" w:rsidP="00DA6ED1">
      <w:pPr>
        <w:pStyle w:val="NoSpacing"/>
      </w:pPr>
      <w:proofErr w:type="gramStart"/>
      <w:r w:rsidRPr="00BA07FE">
        <w:t>Soil Survey Staff.</w:t>
      </w:r>
      <w:proofErr w:type="gramEnd"/>
      <w:r w:rsidRPr="00BA07FE">
        <w:t xml:space="preserve"> Gridded Soil </w:t>
      </w:r>
      <w:r>
        <w:t>S</w:t>
      </w:r>
      <w:r w:rsidRPr="00BA07FE">
        <w:t xml:space="preserve">urvey Geographic (gSSURGO) Database for the United States of America and the Territories, Commonwealths, and Island Nations served by the USDA-NRCS. </w:t>
      </w:r>
      <w:proofErr w:type="gramStart"/>
      <w:r w:rsidRPr="00BA07FE">
        <w:t>United State</w:t>
      </w:r>
      <w:r>
        <w:t>s</w:t>
      </w:r>
      <w:r w:rsidRPr="00BA07FE">
        <w:t xml:space="preserve"> Department of Agriculture, Natural Resources Conservation Service.</w:t>
      </w:r>
      <w:proofErr w:type="gramEnd"/>
      <w:r w:rsidRPr="00BA07FE">
        <w:t xml:space="preserve"> </w:t>
      </w:r>
      <w:proofErr w:type="gramStart"/>
      <w:r w:rsidRPr="00BA07FE">
        <w:t xml:space="preserve">Available online at </w:t>
      </w:r>
      <w:hyperlink r:id="rId28" w:history="1">
        <w:r w:rsidRPr="00BA07FE">
          <w:rPr>
            <w:rStyle w:val="Hyperlink"/>
          </w:rPr>
          <w:t>http://datagateway.nrcs.usda.gov/</w:t>
        </w:r>
      </w:hyperlink>
      <w:r w:rsidRPr="00BA07FE">
        <w:t>.</w:t>
      </w:r>
      <w:proofErr w:type="gramEnd"/>
      <w:r w:rsidRPr="00BA07FE">
        <w:t xml:space="preserve"> </w:t>
      </w:r>
      <w:proofErr w:type="gramStart"/>
      <w:r w:rsidRPr="00355209">
        <w:rPr>
          <w:i/>
        </w:rPr>
        <w:t>month</w:t>
      </w:r>
      <w:proofErr w:type="gramEnd"/>
      <w:r w:rsidRPr="00355209">
        <w:rPr>
          <w:i/>
        </w:rPr>
        <w:t xml:space="preserve">, day, year </w:t>
      </w:r>
      <w:r w:rsidRPr="00355209">
        <w:t>(</w:t>
      </w:r>
      <w:proofErr w:type="spellStart"/>
      <w:r w:rsidRPr="00355209">
        <w:t>FY</w:t>
      </w:r>
      <w:r w:rsidRPr="00355209">
        <w:rPr>
          <w:i/>
        </w:rPr>
        <w:t>year</w:t>
      </w:r>
      <w:proofErr w:type="spellEnd"/>
      <w:r w:rsidRPr="000F62F6">
        <w:t xml:space="preserve"> official release).</w:t>
      </w:r>
    </w:p>
    <w:p w:rsidR="00DA6ED1" w:rsidRPr="00DA6ED1" w:rsidRDefault="00DA6ED1" w:rsidP="00DA6ED1">
      <w:pPr>
        <w:pStyle w:val="Heading2"/>
      </w:pPr>
      <w:bookmarkStart w:id="133" w:name="_Toc386617160"/>
      <w:bookmarkStart w:id="134" w:name="_Toc399102612"/>
      <w:r w:rsidRPr="00DA6ED1">
        <w:t>The Citation for the National Value Added Look Up (</w:t>
      </w:r>
      <w:proofErr w:type="spellStart"/>
      <w:r w:rsidRPr="00DA6ED1">
        <w:t>valu</w:t>
      </w:r>
      <w:proofErr w:type="spellEnd"/>
      <w:r w:rsidRPr="00DA6ED1">
        <w:t>) Table Database</w:t>
      </w:r>
      <w:bookmarkEnd w:id="133"/>
      <w:bookmarkEnd w:id="134"/>
    </w:p>
    <w:p w:rsidR="00DA6ED1" w:rsidRDefault="00DA6ED1" w:rsidP="00DA6ED1">
      <w:pPr>
        <w:pStyle w:val="NoSpacing"/>
      </w:pPr>
      <w:proofErr w:type="gramStart"/>
      <w:r w:rsidRPr="00BA07FE">
        <w:t>S</w:t>
      </w:r>
      <w:r w:rsidRPr="00BA07FE">
        <w:rPr>
          <w:spacing w:val="1"/>
        </w:rPr>
        <w:t>o</w:t>
      </w:r>
      <w:r w:rsidRPr="00BA07FE">
        <w:t>il</w:t>
      </w:r>
      <w:r w:rsidRPr="00BA07FE">
        <w:rPr>
          <w:spacing w:val="1"/>
        </w:rPr>
        <w:t xml:space="preserve"> </w:t>
      </w:r>
      <w:r w:rsidRPr="00BA07FE">
        <w:t>S</w:t>
      </w:r>
      <w:r w:rsidRPr="00BA07FE">
        <w:rPr>
          <w:spacing w:val="1"/>
        </w:rPr>
        <w:t>u</w:t>
      </w:r>
      <w:r w:rsidRPr="00BA07FE">
        <w:t>r</w:t>
      </w:r>
      <w:r w:rsidRPr="00BA07FE">
        <w:rPr>
          <w:spacing w:val="-3"/>
        </w:rPr>
        <w:t>v</w:t>
      </w:r>
      <w:r w:rsidRPr="00BA07FE">
        <w:rPr>
          <w:spacing w:val="1"/>
        </w:rPr>
        <w:t>e</w:t>
      </w:r>
      <w:r w:rsidRPr="00BA07FE">
        <w:t>y</w:t>
      </w:r>
      <w:r w:rsidRPr="00BA07FE">
        <w:rPr>
          <w:spacing w:val="-4"/>
        </w:rPr>
        <w:t xml:space="preserve"> </w:t>
      </w:r>
      <w:r w:rsidRPr="00BA07FE">
        <w:t>S</w:t>
      </w:r>
      <w:r w:rsidRPr="00BA07FE">
        <w:rPr>
          <w:spacing w:val="1"/>
        </w:rPr>
        <w:t>t</w:t>
      </w:r>
      <w:r w:rsidRPr="00BA07FE">
        <w:rPr>
          <w:spacing w:val="-2"/>
        </w:rPr>
        <w:t>a</w:t>
      </w:r>
      <w:r w:rsidRPr="00BA07FE">
        <w:rPr>
          <w:spacing w:val="1"/>
        </w:rPr>
        <w:t>ff</w:t>
      </w:r>
      <w:r w:rsidRPr="00BA07FE">
        <w:t>.</w:t>
      </w:r>
      <w:proofErr w:type="gramEnd"/>
      <w:r w:rsidRPr="00BA07FE">
        <w:rPr>
          <w:spacing w:val="-2"/>
        </w:rPr>
        <w:t xml:space="preserve"> </w:t>
      </w:r>
      <w:r w:rsidRPr="00BA07FE">
        <w:rPr>
          <w:spacing w:val="1"/>
        </w:rPr>
        <w:t>N</w:t>
      </w:r>
      <w:r w:rsidRPr="00BA07FE">
        <w:t>a</w:t>
      </w:r>
      <w:r w:rsidRPr="00BA07FE">
        <w:rPr>
          <w:spacing w:val="1"/>
        </w:rPr>
        <w:t>t</w:t>
      </w:r>
      <w:r w:rsidRPr="00BA07FE">
        <w:rPr>
          <w:spacing w:val="-2"/>
        </w:rPr>
        <w:t>i</w:t>
      </w:r>
      <w:r w:rsidRPr="00BA07FE">
        <w:rPr>
          <w:spacing w:val="1"/>
        </w:rPr>
        <w:t>on</w:t>
      </w:r>
      <w:r w:rsidRPr="00BA07FE">
        <w:rPr>
          <w:spacing w:val="-2"/>
        </w:rPr>
        <w:t>a</w:t>
      </w:r>
      <w:r w:rsidRPr="00BA07FE">
        <w:t>l</w:t>
      </w:r>
      <w:r w:rsidRPr="00BA07FE">
        <w:rPr>
          <w:spacing w:val="-1"/>
        </w:rPr>
        <w:t xml:space="preserve"> </w:t>
      </w:r>
      <w:r w:rsidRPr="00BA07FE">
        <w:rPr>
          <w:spacing w:val="1"/>
        </w:rPr>
        <w:t>V</w:t>
      </w:r>
      <w:r w:rsidRPr="00BA07FE">
        <w:t>al</w:t>
      </w:r>
      <w:r w:rsidRPr="00BA07FE">
        <w:rPr>
          <w:spacing w:val="-1"/>
        </w:rPr>
        <w:t>u</w:t>
      </w:r>
      <w:r w:rsidRPr="00BA07FE">
        <w:t>e</w:t>
      </w:r>
      <w:r w:rsidRPr="00BA07FE">
        <w:rPr>
          <w:spacing w:val="1"/>
        </w:rPr>
        <w:t xml:space="preserve"> </w:t>
      </w:r>
      <w:r w:rsidRPr="00BA07FE">
        <w:rPr>
          <w:spacing w:val="-2"/>
        </w:rPr>
        <w:t>A</w:t>
      </w:r>
      <w:r w:rsidRPr="00BA07FE">
        <w:rPr>
          <w:spacing w:val="1"/>
        </w:rPr>
        <w:t>dd</w:t>
      </w:r>
      <w:r w:rsidRPr="00BA07FE">
        <w:rPr>
          <w:spacing w:val="-2"/>
        </w:rPr>
        <w:t>e</w:t>
      </w:r>
      <w:r w:rsidRPr="00BA07FE">
        <w:t>d</w:t>
      </w:r>
      <w:r w:rsidRPr="00BA07FE">
        <w:rPr>
          <w:spacing w:val="-1"/>
        </w:rPr>
        <w:t xml:space="preserve"> </w:t>
      </w:r>
      <w:r w:rsidRPr="00BA07FE">
        <w:t>L</w:t>
      </w:r>
      <w:r w:rsidRPr="00BA07FE">
        <w:rPr>
          <w:spacing w:val="-2"/>
        </w:rPr>
        <w:t>o</w:t>
      </w:r>
      <w:r w:rsidRPr="00BA07FE">
        <w:rPr>
          <w:spacing w:val="1"/>
        </w:rPr>
        <w:t>o</w:t>
      </w:r>
      <w:r w:rsidRPr="00BA07FE">
        <w:t>k</w:t>
      </w:r>
      <w:r w:rsidRPr="00BA07FE">
        <w:rPr>
          <w:spacing w:val="-1"/>
        </w:rPr>
        <w:t xml:space="preserve"> </w:t>
      </w:r>
      <w:r w:rsidRPr="00BA07FE">
        <w:t xml:space="preserve">Up </w:t>
      </w:r>
      <w:r w:rsidRPr="00BA07FE">
        <w:rPr>
          <w:spacing w:val="-1"/>
        </w:rPr>
        <w:t>(</w:t>
      </w:r>
      <w:proofErr w:type="spellStart"/>
      <w:r w:rsidRPr="00BA07FE">
        <w:rPr>
          <w:spacing w:val="-3"/>
        </w:rPr>
        <w:t>v</w:t>
      </w:r>
      <w:r w:rsidRPr="00BA07FE">
        <w:t>al</w:t>
      </w:r>
      <w:r w:rsidRPr="00BA07FE">
        <w:rPr>
          <w:spacing w:val="1"/>
        </w:rPr>
        <w:t>u</w:t>
      </w:r>
      <w:proofErr w:type="spellEnd"/>
      <w:r w:rsidRPr="00BA07FE">
        <w:t>)</w:t>
      </w:r>
      <w:r w:rsidRPr="00BA07FE">
        <w:rPr>
          <w:spacing w:val="-1"/>
        </w:rPr>
        <w:t xml:space="preserve"> </w:t>
      </w:r>
      <w:r w:rsidRPr="00BA07FE">
        <w:rPr>
          <w:spacing w:val="1"/>
        </w:rPr>
        <w:t>T</w:t>
      </w:r>
      <w:r w:rsidRPr="00BA07FE">
        <w:rPr>
          <w:spacing w:val="-2"/>
        </w:rPr>
        <w:t>a</w:t>
      </w:r>
      <w:r w:rsidRPr="00BA07FE">
        <w:rPr>
          <w:spacing w:val="1"/>
        </w:rPr>
        <w:t>b</w:t>
      </w:r>
      <w:r w:rsidRPr="00BA07FE">
        <w:t>le</w:t>
      </w:r>
      <w:r w:rsidRPr="00BA07FE">
        <w:rPr>
          <w:spacing w:val="-2"/>
        </w:rPr>
        <w:t xml:space="preserve"> </w:t>
      </w:r>
      <w:proofErr w:type="spellStart"/>
      <w:r>
        <w:rPr>
          <w:spacing w:val="-2"/>
        </w:rPr>
        <w:t>Database</w:t>
      </w:r>
      <w:r w:rsidRPr="00BA07FE">
        <w:rPr>
          <w:spacing w:val="1"/>
        </w:rPr>
        <w:t>fo</w:t>
      </w:r>
      <w:r w:rsidRPr="00BA07FE">
        <w:t>r</w:t>
      </w:r>
      <w:proofErr w:type="spellEnd"/>
      <w:r w:rsidRPr="00BA07FE">
        <w:rPr>
          <w:spacing w:val="-2"/>
        </w:rPr>
        <w:t xml:space="preserve"> </w:t>
      </w:r>
      <w:r w:rsidRPr="00BA07FE">
        <w:rPr>
          <w:spacing w:val="-1"/>
        </w:rPr>
        <w:t>t</w:t>
      </w:r>
      <w:r w:rsidRPr="00BA07FE">
        <w:rPr>
          <w:spacing w:val="1"/>
        </w:rPr>
        <w:t>h</w:t>
      </w:r>
      <w:r w:rsidRPr="00BA07FE">
        <w:t>e</w:t>
      </w:r>
      <w:r w:rsidRPr="00BA07FE">
        <w:rPr>
          <w:spacing w:val="1"/>
        </w:rPr>
        <w:t xml:space="preserve"> </w:t>
      </w:r>
      <w:r w:rsidRPr="00BA07FE">
        <w:t>Gr</w:t>
      </w:r>
      <w:r w:rsidRPr="00BA07FE">
        <w:rPr>
          <w:spacing w:val="-2"/>
        </w:rPr>
        <w:t>i</w:t>
      </w:r>
      <w:r w:rsidRPr="00BA07FE">
        <w:rPr>
          <w:spacing w:val="1"/>
        </w:rPr>
        <w:t>d</w:t>
      </w:r>
      <w:r w:rsidRPr="00BA07FE">
        <w:rPr>
          <w:spacing w:val="-1"/>
        </w:rPr>
        <w:t>d</w:t>
      </w:r>
      <w:r w:rsidRPr="00BA07FE">
        <w:rPr>
          <w:spacing w:val="1"/>
        </w:rPr>
        <w:t>e</w:t>
      </w:r>
      <w:r w:rsidRPr="00BA07FE">
        <w:t>d</w:t>
      </w:r>
      <w:r w:rsidRPr="00BA07FE">
        <w:rPr>
          <w:spacing w:val="-1"/>
        </w:rPr>
        <w:t xml:space="preserve"> </w:t>
      </w:r>
      <w:r w:rsidRPr="00BA07FE">
        <w:t>S</w:t>
      </w:r>
      <w:r w:rsidRPr="00BA07FE">
        <w:rPr>
          <w:spacing w:val="1"/>
        </w:rPr>
        <w:t>o</w:t>
      </w:r>
      <w:r w:rsidRPr="00BA07FE">
        <w:t>il</w:t>
      </w:r>
      <w:r w:rsidRPr="00BA07FE">
        <w:rPr>
          <w:spacing w:val="-1"/>
        </w:rPr>
        <w:t xml:space="preserve"> </w:t>
      </w:r>
      <w:r w:rsidRPr="00BA07FE">
        <w:t>S</w:t>
      </w:r>
      <w:r w:rsidRPr="00BA07FE">
        <w:rPr>
          <w:spacing w:val="-1"/>
        </w:rPr>
        <w:t>u</w:t>
      </w:r>
      <w:r w:rsidRPr="00BA07FE">
        <w:t>rv</w:t>
      </w:r>
      <w:r w:rsidRPr="00BA07FE">
        <w:rPr>
          <w:spacing w:val="1"/>
        </w:rPr>
        <w:t>e</w:t>
      </w:r>
      <w:r w:rsidRPr="00BA07FE">
        <w:t>y G</w:t>
      </w:r>
      <w:r w:rsidRPr="00BA07FE">
        <w:rPr>
          <w:spacing w:val="1"/>
        </w:rPr>
        <w:t>eo</w:t>
      </w:r>
      <w:r w:rsidRPr="00BA07FE">
        <w:t>gra</w:t>
      </w:r>
      <w:r w:rsidRPr="00BA07FE">
        <w:rPr>
          <w:spacing w:val="1"/>
        </w:rPr>
        <w:t>p</w:t>
      </w:r>
      <w:r w:rsidRPr="00BA07FE">
        <w:rPr>
          <w:spacing w:val="-1"/>
        </w:rPr>
        <w:t>h</w:t>
      </w:r>
      <w:r w:rsidRPr="00BA07FE">
        <w:t>ic</w:t>
      </w:r>
      <w:r w:rsidRPr="00BA07FE">
        <w:rPr>
          <w:spacing w:val="-4"/>
        </w:rPr>
        <w:t xml:space="preserve"> </w:t>
      </w:r>
      <w:r w:rsidRPr="00BA07FE">
        <w:rPr>
          <w:spacing w:val="-1"/>
        </w:rPr>
        <w:t>(g</w:t>
      </w:r>
      <w:r w:rsidRPr="00BA07FE">
        <w:t>SS</w:t>
      </w:r>
      <w:r w:rsidRPr="00BA07FE">
        <w:rPr>
          <w:spacing w:val="-1"/>
        </w:rPr>
        <w:t>UR</w:t>
      </w:r>
      <w:r w:rsidRPr="00BA07FE">
        <w:t>G</w:t>
      </w:r>
      <w:r w:rsidRPr="00BA07FE">
        <w:rPr>
          <w:spacing w:val="-1"/>
        </w:rPr>
        <w:t>O</w:t>
      </w:r>
      <w:r w:rsidRPr="00BA07FE">
        <w:t>)</w:t>
      </w:r>
      <w:r w:rsidRPr="00BA07FE">
        <w:rPr>
          <w:spacing w:val="-3"/>
        </w:rPr>
        <w:t xml:space="preserve"> </w:t>
      </w:r>
      <w:r w:rsidRPr="00BA07FE">
        <w:rPr>
          <w:spacing w:val="1"/>
        </w:rPr>
        <w:t>D</w:t>
      </w:r>
      <w:r w:rsidRPr="00BA07FE">
        <w:t>a</w:t>
      </w:r>
      <w:r w:rsidRPr="00BA07FE">
        <w:rPr>
          <w:spacing w:val="1"/>
        </w:rPr>
        <w:t>t</w:t>
      </w:r>
      <w:r w:rsidRPr="00BA07FE">
        <w:t>a</w:t>
      </w:r>
      <w:r w:rsidRPr="00BA07FE">
        <w:rPr>
          <w:spacing w:val="1"/>
        </w:rPr>
        <w:t>b</w:t>
      </w:r>
      <w:r w:rsidRPr="00BA07FE">
        <w:t>ase</w:t>
      </w:r>
      <w:r w:rsidRPr="00BA07FE">
        <w:rPr>
          <w:spacing w:val="-4"/>
        </w:rPr>
        <w:t xml:space="preserve"> </w:t>
      </w:r>
      <w:r w:rsidRPr="00BA07FE">
        <w:rPr>
          <w:spacing w:val="1"/>
        </w:rPr>
        <w:t>f</w:t>
      </w:r>
      <w:r w:rsidRPr="00BA07FE">
        <w:rPr>
          <w:spacing w:val="-2"/>
        </w:rPr>
        <w:t>o</w:t>
      </w:r>
      <w:r w:rsidRPr="00BA07FE">
        <w:t xml:space="preserve">r </w:t>
      </w:r>
      <w:r w:rsidRPr="00BA07FE">
        <w:rPr>
          <w:spacing w:val="-1"/>
        </w:rPr>
        <w:t>t</w:t>
      </w:r>
      <w:r w:rsidRPr="00BA07FE">
        <w:rPr>
          <w:spacing w:val="1"/>
        </w:rPr>
        <w:t>h</w:t>
      </w:r>
      <w:r w:rsidRPr="00BA07FE">
        <w:t>e</w:t>
      </w:r>
      <w:r w:rsidRPr="00BA07FE">
        <w:rPr>
          <w:spacing w:val="-3"/>
        </w:rPr>
        <w:t xml:space="preserve"> </w:t>
      </w:r>
      <w:r w:rsidRPr="00BA07FE">
        <w:t>U</w:t>
      </w:r>
      <w:r w:rsidRPr="00BA07FE">
        <w:rPr>
          <w:spacing w:val="1"/>
        </w:rPr>
        <w:t>n</w:t>
      </w:r>
      <w:r w:rsidRPr="00BA07FE">
        <w:t>i</w:t>
      </w:r>
      <w:r w:rsidRPr="00BA07FE">
        <w:rPr>
          <w:spacing w:val="-1"/>
        </w:rPr>
        <w:t>t</w:t>
      </w:r>
      <w:r w:rsidRPr="00BA07FE">
        <w:rPr>
          <w:spacing w:val="1"/>
        </w:rPr>
        <w:t>e</w:t>
      </w:r>
      <w:r w:rsidRPr="00BA07FE">
        <w:t>d</w:t>
      </w:r>
      <w:r w:rsidRPr="00BA07FE">
        <w:rPr>
          <w:spacing w:val="-3"/>
        </w:rPr>
        <w:t xml:space="preserve"> </w:t>
      </w:r>
      <w:r w:rsidRPr="00BA07FE">
        <w:t>S</w:t>
      </w:r>
      <w:r w:rsidRPr="00BA07FE">
        <w:rPr>
          <w:spacing w:val="1"/>
        </w:rPr>
        <w:t>t</w:t>
      </w:r>
      <w:r w:rsidRPr="00BA07FE">
        <w:rPr>
          <w:spacing w:val="-2"/>
        </w:rPr>
        <w:t>a</w:t>
      </w:r>
      <w:r w:rsidRPr="00BA07FE">
        <w:rPr>
          <w:spacing w:val="1"/>
        </w:rPr>
        <w:t>te</w:t>
      </w:r>
      <w:r w:rsidRPr="00BA07FE">
        <w:t>s</w:t>
      </w:r>
      <w:r w:rsidRPr="00BA07FE">
        <w:rPr>
          <w:spacing w:val="-1"/>
        </w:rPr>
        <w:t xml:space="preserve"> </w:t>
      </w:r>
      <w:r w:rsidRPr="00BA07FE">
        <w:rPr>
          <w:spacing w:val="-2"/>
        </w:rPr>
        <w:t>o</w:t>
      </w:r>
      <w:r w:rsidRPr="00BA07FE">
        <w:t>f</w:t>
      </w:r>
      <w:r w:rsidRPr="00BA07FE">
        <w:rPr>
          <w:spacing w:val="2"/>
        </w:rPr>
        <w:t xml:space="preserve"> </w:t>
      </w:r>
      <w:r w:rsidRPr="00BA07FE">
        <w:t>A</w:t>
      </w:r>
      <w:r w:rsidRPr="00BA07FE">
        <w:rPr>
          <w:spacing w:val="-2"/>
        </w:rPr>
        <w:t>m</w:t>
      </w:r>
      <w:r w:rsidRPr="00BA07FE">
        <w:rPr>
          <w:spacing w:val="1"/>
        </w:rPr>
        <w:t>e</w:t>
      </w:r>
      <w:r w:rsidRPr="00BA07FE">
        <w:t>ri</w:t>
      </w:r>
      <w:r w:rsidRPr="00BA07FE">
        <w:rPr>
          <w:spacing w:val="-1"/>
        </w:rPr>
        <w:t>c</w:t>
      </w:r>
      <w:r w:rsidRPr="00BA07FE">
        <w:t>a</w:t>
      </w:r>
      <w:r w:rsidRPr="00BA07FE">
        <w:rPr>
          <w:spacing w:val="-6"/>
        </w:rPr>
        <w:t xml:space="preserve"> </w:t>
      </w:r>
      <w:r w:rsidRPr="00BA07FE">
        <w:rPr>
          <w:spacing w:val="-2"/>
        </w:rPr>
        <w:t>a</w:t>
      </w:r>
      <w:r w:rsidRPr="00BA07FE">
        <w:rPr>
          <w:spacing w:val="1"/>
        </w:rPr>
        <w:t>n</w:t>
      </w:r>
      <w:r w:rsidRPr="00BA07FE">
        <w:t xml:space="preserve">d </w:t>
      </w:r>
      <w:r w:rsidRPr="00BA07FE">
        <w:rPr>
          <w:spacing w:val="1"/>
        </w:rPr>
        <w:t>t</w:t>
      </w:r>
      <w:r w:rsidRPr="00BA07FE">
        <w:rPr>
          <w:spacing w:val="-1"/>
        </w:rPr>
        <w:t>h</w:t>
      </w:r>
      <w:r w:rsidRPr="00BA07FE">
        <w:t xml:space="preserve">e </w:t>
      </w:r>
      <w:r w:rsidRPr="00BA07FE">
        <w:rPr>
          <w:spacing w:val="-2"/>
        </w:rPr>
        <w:t>T</w:t>
      </w:r>
      <w:r w:rsidRPr="00BA07FE">
        <w:rPr>
          <w:spacing w:val="1"/>
        </w:rPr>
        <w:t>e</w:t>
      </w:r>
      <w:r w:rsidRPr="00BA07FE">
        <w:t>rri</w:t>
      </w:r>
      <w:r w:rsidRPr="00BA07FE">
        <w:rPr>
          <w:spacing w:val="1"/>
        </w:rPr>
        <w:t>to</w:t>
      </w:r>
      <w:r w:rsidRPr="00BA07FE">
        <w:rPr>
          <w:spacing w:val="-2"/>
        </w:rPr>
        <w:t>r</w:t>
      </w:r>
      <w:r w:rsidRPr="00BA07FE">
        <w:t xml:space="preserve">ies, </w:t>
      </w:r>
      <w:r w:rsidRPr="00BA07FE">
        <w:rPr>
          <w:spacing w:val="-1"/>
        </w:rPr>
        <w:t>C</w:t>
      </w:r>
      <w:r w:rsidRPr="00BA07FE">
        <w:rPr>
          <w:spacing w:val="1"/>
        </w:rPr>
        <w:t>o</w:t>
      </w:r>
      <w:r w:rsidRPr="00BA07FE">
        <w:t>mm</w:t>
      </w:r>
      <w:r w:rsidRPr="00BA07FE">
        <w:rPr>
          <w:spacing w:val="1"/>
        </w:rPr>
        <w:t>on</w:t>
      </w:r>
      <w:r w:rsidRPr="00BA07FE">
        <w:rPr>
          <w:spacing w:val="-1"/>
        </w:rPr>
        <w:t>w</w:t>
      </w:r>
      <w:r w:rsidRPr="00BA07FE">
        <w:rPr>
          <w:spacing w:val="1"/>
        </w:rPr>
        <w:t>e</w:t>
      </w:r>
      <w:r w:rsidRPr="00BA07FE">
        <w:t>al</w:t>
      </w:r>
      <w:r w:rsidRPr="00BA07FE">
        <w:rPr>
          <w:spacing w:val="-1"/>
        </w:rPr>
        <w:t>t</w:t>
      </w:r>
      <w:r w:rsidRPr="00BA07FE">
        <w:rPr>
          <w:spacing w:val="1"/>
        </w:rPr>
        <w:t>h</w:t>
      </w:r>
      <w:r w:rsidRPr="00BA07FE">
        <w:t>s,</w:t>
      </w:r>
      <w:r w:rsidRPr="00BA07FE">
        <w:rPr>
          <w:spacing w:val="-5"/>
        </w:rPr>
        <w:t xml:space="preserve"> </w:t>
      </w:r>
      <w:r w:rsidRPr="00BA07FE">
        <w:rPr>
          <w:spacing w:val="-2"/>
        </w:rPr>
        <w:t>a</w:t>
      </w:r>
      <w:r w:rsidRPr="00BA07FE">
        <w:rPr>
          <w:spacing w:val="1"/>
        </w:rPr>
        <w:t>n</w:t>
      </w:r>
      <w:r w:rsidRPr="00BA07FE">
        <w:t>d</w:t>
      </w:r>
      <w:r w:rsidRPr="00BA07FE">
        <w:rPr>
          <w:spacing w:val="2"/>
        </w:rPr>
        <w:t xml:space="preserve"> </w:t>
      </w:r>
      <w:r w:rsidRPr="00BA07FE">
        <w:t>Is</w:t>
      </w:r>
      <w:r w:rsidRPr="00BA07FE">
        <w:rPr>
          <w:spacing w:val="-2"/>
        </w:rPr>
        <w:t>l</w:t>
      </w:r>
      <w:r w:rsidRPr="00BA07FE">
        <w:t>a</w:t>
      </w:r>
      <w:r w:rsidRPr="00BA07FE">
        <w:rPr>
          <w:spacing w:val="1"/>
        </w:rPr>
        <w:t>n</w:t>
      </w:r>
      <w:r w:rsidRPr="00BA07FE">
        <w:t>d</w:t>
      </w:r>
      <w:r w:rsidRPr="00BA07FE">
        <w:rPr>
          <w:spacing w:val="-1"/>
        </w:rPr>
        <w:t xml:space="preserve"> </w:t>
      </w:r>
      <w:r w:rsidRPr="00BA07FE">
        <w:rPr>
          <w:spacing w:val="1"/>
        </w:rPr>
        <w:t>N</w:t>
      </w:r>
      <w:r w:rsidRPr="00BA07FE">
        <w:t>a</w:t>
      </w:r>
      <w:r w:rsidRPr="00BA07FE">
        <w:rPr>
          <w:spacing w:val="1"/>
        </w:rPr>
        <w:t>t</w:t>
      </w:r>
      <w:r w:rsidRPr="00BA07FE">
        <w:rPr>
          <w:spacing w:val="-2"/>
        </w:rPr>
        <w:t>i</w:t>
      </w:r>
      <w:r w:rsidRPr="00BA07FE">
        <w:rPr>
          <w:spacing w:val="1"/>
        </w:rPr>
        <w:t>on</w:t>
      </w:r>
      <w:r w:rsidRPr="00BA07FE">
        <w:t>s</w:t>
      </w:r>
      <w:r w:rsidRPr="00BA07FE">
        <w:rPr>
          <w:spacing w:val="-4"/>
        </w:rPr>
        <w:t xml:space="preserve"> </w:t>
      </w:r>
      <w:r w:rsidRPr="00BA07FE">
        <w:t>s</w:t>
      </w:r>
      <w:r w:rsidRPr="00BA07FE">
        <w:rPr>
          <w:spacing w:val="1"/>
        </w:rPr>
        <w:t>e</w:t>
      </w:r>
      <w:r w:rsidRPr="00BA07FE">
        <w:t>rv</w:t>
      </w:r>
      <w:r w:rsidRPr="00BA07FE">
        <w:rPr>
          <w:spacing w:val="1"/>
        </w:rPr>
        <w:t>e</w:t>
      </w:r>
      <w:r w:rsidRPr="00BA07FE">
        <w:t>d</w:t>
      </w:r>
      <w:r w:rsidRPr="00BA07FE">
        <w:rPr>
          <w:spacing w:val="-4"/>
        </w:rPr>
        <w:t xml:space="preserve"> </w:t>
      </w:r>
      <w:r w:rsidRPr="00BA07FE">
        <w:rPr>
          <w:spacing w:val="1"/>
        </w:rPr>
        <w:t>b</w:t>
      </w:r>
      <w:r w:rsidRPr="00BA07FE">
        <w:t>y</w:t>
      </w:r>
      <w:r w:rsidRPr="00BA07FE">
        <w:rPr>
          <w:spacing w:val="-2"/>
        </w:rPr>
        <w:t xml:space="preserve"> </w:t>
      </w:r>
      <w:r w:rsidRPr="00BA07FE">
        <w:rPr>
          <w:spacing w:val="1"/>
        </w:rPr>
        <w:t>th</w:t>
      </w:r>
      <w:r w:rsidRPr="00BA07FE">
        <w:t>e</w:t>
      </w:r>
      <w:r w:rsidRPr="00BA07FE">
        <w:rPr>
          <w:spacing w:val="-4"/>
        </w:rPr>
        <w:t xml:space="preserve"> </w:t>
      </w:r>
      <w:r w:rsidRPr="00BA07FE">
        <w:t>US</w:t>
      </w:r>
      <w:r w:rsidRPr="00BA07FE">
        <w:rPr>
          <w:spacing w:val="1"/>
        </w:rPr>
        <w:t>D</w:t>
      </w:r>
      <w:r w:rsidRPr="00BA07FE">
        <w:rPr>
          <w:spacing w:val="-2"/>
        </w:rPr>
        <w:t>A</w:t>
      </w:r>
      <w:r>
        <w:rPr>
          <w:spacing w:val="-2"/>
        </w:rPr>
        <w:t>-</w:t>
      </w:r>
      <w:r w:rsidRPr="00BA07FE">
        <w:rPr>
          <w:spacing w:val="1"/>
        </w:rPr>
        <w:t>N</w:t>
      </w:r>
      <w:r w:rsidRPr="00BA07FE">
        <w:rPr>
          <w:spacing w:val="-1"/>
        </w:rPr>
        <w:t>RC</w:t>
      </w:r>
      <w:r w:rsidRPr="00BA07FE">
        <w:t>S.</w:t>
      </w:r>
      <w:r w:rsidRPr="00BA07FE">
        <w:rPr>
          <w:spacing w:val="-6"/>
        </w:rPr>
        <w:t xml:space="preserve"> </w:t>
      </w:r>
      <w:proofErr w:type="gramStart"/>
      <w:r w:rsidRPr="00BA07FE">
        <w:t>U</w:t>
      </w:r>
      <w:r w:rsidRPr="00BA07FE">
        <w:rPr>
          <w:spacing w:val="1"/>
        </w:rPr>
        <w:t>n</w:t>
      </w:r>
      <w:r w:rsidRPr="00BA07FE">
        <w:t>i</w:t>
      </w:r>
      <w:r w:rsidRPr="00BA07FE">
        <w:rPr>
          <w:spacing w:val="-1"/>
        </w:rPr>
        <w:t>t</w:t>
      </w:r>
      <w:r w:rsidRPr="00BA07FE">
        <w:rPr>
          <w:spacing w:val="1"/>
        </w:rPr>
        <w:t>e</w:t>
      </w:r>
      <w:r w:rsidRPr="00BA07FE">
        <w:t>d</w:t>
      </w:r>
      <w:r w:rsidRPr="00BA07FE">
        <w:rPr>
          <w:spacing w:val="-4"/>
        </w:rPr>
        <w:t xml:space="preserve"> </w:t>
      </w:r>
      <w:r w:rsidRPr="00BA07FE">
        <w:t>S</w:t>
      </w:r>
      <w:r w:rsidRPr="00BA07FE">
        <w:rPr>
          <w:spacing w:val="1"/>
        </w:rPr>
        <w:t>t</w:t>
      </w:r>
      <w:r w:rsidRPr="00BA07FE">
        <w:rPr>
          <w:spacing w:val="-2"/>
        </w:rPr>
        <w:t>a</w:t>
      </w:r>
      <w:r w:rsidRPr="00BA07FE">
        <w:rPr>
          <w:spacing w:val="1"/>
        </w:rPr>
        <w:t>te</w:t>
      </w:r>
      <w:r w:rsidRPr="00BA07FE">
        <w:t>s</w:t>
      </w:r>
      <w:r w:rsidRPr="00BA07FE">
        <w:rPr>
          <w:spacing w:val="-6"/>
        </w:rPr>
        <w:t xml:space="preserve"> </w:t>
      </w:r>
      <w:r w:rsidRPr="00BA07FE">
        <w:rPr>
          <w:spacing w:val="1"/>
        </w:rPr>
        <w:t>Dep</w:t>
      </w:r>
      <w:r w:rsidRPr="00BA07FE">
        <w:t>a</w:t>
      </w:r>
      <w:r w:rsidRPr="00BA07FE">
        <w:rPr>
          <w:spacing w:val="-2"/>
        </w:rPr>
        <w:t>r</w:t>
      </w:r>
      <w:r w:rsidRPr="00BA07FE">
        <w:rPr>
          <w:spacing w:val="1"/>
        </w:rPr>
        <w:t>t</w:t>
      </w:r>
      <w:r w:rsidRPr="00BA07FE">
        <w:t>m</w:t>
      </w:r>
      <w:r w:rsidRPr="00BA07FE">
        <w:rPr>
          <w:spacing w:val="-2"/>
        </w:rPr>
        <w:t>e</w:t>
      </w:r>
      <w:r w:rsidRPr="00BA07FE">
        <w:rPr>
          <w:spacing w:val="1"/>
        </w:rPr>
        <w:t>nt o</w:t>
      </w:r>
      <w:r w:rsidRPr="00BA07FE">
        <w:t>f</w:t>
      </w:r>
      <w:r w:rsidRPr="00BA07FE">
        <w:rPr>
          <w:spacing w:val="2"/>
        </w:rPr>
        <w:t xml:space="preserve"> </w:t>
      </w:r>
      <w:r w:rsidRPr="00BA07FE">
        <w:t>Agri</w:t>
      </w:r>
      <w:r w:rsidRPr="00BA07FE">
        <w:rPr>
          <w:spacing w:val="-3"/>
        </w:rPr>
        <w:t>c</w:t>
      </w:r>
      <w:r w:rsidRPr="00BA07FE">
        <w:rPr>
          <w:spacing w:val="1"/>
        </w:rPr>
        <w:t>u</w:t>
      </w:r>
      <w:r w:rsidRPr="00BA07FE">
        <w:t>l</w:t>
      </w:r>
      <w:r w:rsidRPr="00BA07FE">
        <w:rPr>
          <w:spacing w:val="-1"/>
        </w:rPr>
        <w:t>t</w:t>
      </w:r>
      <w:r w:rsidRPr="00BA07FE">
        <w:rPr>
          <w:spacing w:val="1"/>
        </w:rPr>
        <w:t>u</w:t>
      </w:r>
      <w:r w:rsidRPr="00BA07FE">
        <w:t>r</w:t>
      </w:r>
      <w:r w:rsidRPr="00BA07FE">
        <w:rPr>
          <w:spacing w:val="1"/>
        </w:rPr>
        <w:t>e</w:t>
      </w:r>
      <w:r w:rsidRPr="00BA07FE">
        <w:t>,</w:t>
      </w:r>
      <w:r w:rsidRPr="00BA07FE">
        <w:rPr>
          <w:spacing w:val="-9"/>
        </w:rPr>
        <w:t xml:space="preserve"> </w:t>
      </w:r>
      <w:r w:rsidRPr="00BA07FE">
        <w:rPr>
          <w:spacing w:val="1"/>
        </w:rPr>
        <w:t>N</w:t>
      </w:r>
      <w:r w:rsidRPr="00BA07FE">
        <w:t>a</w:t>
      </w:r>
      <w:r w:rsidRPr="00BA07FE">
        <w:rPr>
          <w:spacing w:val="-1"/>
        </w:rPr>
        <w:t>t</w:t>
      </w:r>
      <w:r w:rsidRPr="00BA07FE">
        <w:rPr>
          <w:spacing w:val="1"/>
        </w:rPr>
        <w:t>u</w:t>
      </w:r>
      <w:r w:rsidRPr="00BA07FE">
        <w:t>ral</w:t>
      </w:r>
      <w:r w:rsidRPr="00BA07FE">
        <w:rPr>
          <w:spacing w:val="-4"/>
        </w:rPr>
        <w:t xml:space="preserve"> </w:t>
      </w:r>
      <w:r w:rsidRPr="00BA07FE">
        <w:rPr>
          <w:spacing w:val="-1"/>
        </w:rPr>
        <w:t>R</w:t>
      </w:r>
      <w:r w:rsidRPr="00BA07FE">
        <w:rPr>
          <w:spacing w:val="1"/>
        </w:rPr>
        <w:t>e</w:t>
      </w:r>
      <w:r w:rsidRPr="00BA07FE">
        <w:t>s</w:t>
      </w:r>
      <w:r w:rsidRPr="00BA07FE">
        <w:rPr>
          <w:spacing w:val="1"/>
        </w:rPr>
        <w:t>ou</w:t>
      </w:r>
      <w:r w:rsidRPr="00BA07FE">
        <w:t>r</w:t>
      </w:r>
      <w:r w:rsidRPr="00BA07FE">
        <w:rPr>
          <w:spacing w:val="-1"/>
        </w:rPr>
        <w:t>c</w:t>
      </w:r>
      <w:r w:rsidRPr="00BA07FE">
        <w:rPr>
          <w:spacing w:val="1"/>
        </w:rPr>
        <w:t>e</w:t>
      </w:r>
      <w:r w:rsidRPr="00BA07FE">
        <w:t>s</w:t>
      </w:r>
      <w:r w:rsidRPr="00BA07FE">
        <w:rPr>
          <w:spacing w:val="-5"/>
        </w:rPr>
        <w:t xml:space="preserve"> </w:t>
      </w:r>
      <w:r w:rsidRPr="00BA07FE">
        <w:rPr>
          <w:spacing w:val="-1"/>
        </w:rPr>
        <w:t>C</w:t>
      </w:r>
      <w:r w:rsidRPr="00BA07FE">
        <w:rPr>
          <w:spacing w:val="-2"/>
        </w:rPr>
        <w:t>o</w:t>
      </w:r>
      <w:r w:rsidRPr="00BA07FE">
        <w:rPr>
          <w:spacing w:val="1"/>
        </w:rPr>
        <w:t>n</w:t>
      </w:r>
      <w:r w:rsidRPr="00BA07FE">
        <w:t>s</w:t>
      </w:r>
      <w:r w:rsidRPr="00BA07FE">
        <w:rPr>
          <w:spacing w:val="1"/>
        </w:rPr>
        <w:t>e</w:t>
      </w:r>
      <w:r w:rsidRPr="00BA07FE">
        <w:t>rva</w:t>
      </w:r>
      <w:r w:rsidRPr="00BA07FE">
        <w:rPr>
          <w:spacing w:val="1"/>
        </w:rPr>
        <w:t>t</w:t>
      </w:r>
      <w:r w:rsidRPr="00BA07FE">
        <w:rPr>
          <w:spacing w:val="-2"/>
        </w:rPr>
        <w:t>i</w:t>
      </w:r>
      <w:r w:rsidRPr="00BA07FE">
        <w:rPr>
          <w:spacing w:val="1"/>
        </w:rPr>
        <w:t>o</w:t>
      </w:r>
      <w:r w:rsidRPr="00BA07FE">
        <w:t>n</w:t>
      </w:r>
      <w:r w:rsidRPr="00BA07FE">
        <w:rPr>
          <w:spacing w:val="-3"/>
        </w:rPr>
        <w:t xml:space="preserve"> </w:t>
      </w:r>
      <w:r w:rsidRPr="00BA07FE">
        <w:rPr>
          <w:spacing w:val="-2"/>
        </w:rPr>
        <w:t>S</w:t>
      </w:r>
      <w:r w:rsidRPr="00BA07FE">
        <w:rPr>
          <w:spacing w:val="1"/>
        </w:rPr>
        <w:t>e</w:t>
      </w:r>
      <w:r w:rsidRPr="00BA07FE">
        <w:t>rvi</w:t>
      </w:r>
      <w:r w:rsidRPr="00BA07FE">
        <w:rPr>
          <w:spacing w:val="-1"/>
        </w:rPr>
        <w:t>c</w:t>
      </w:r>
      <w:r w:rsidRPr="00BA07FE">
        <w:rPr>
          <w:spacing w:val="1"/>
        </w:rPr>
        <w:t>e</w:t>
      </w:r>
      <w:r w:rsidRPr="00BA07FE">
        <w:t>.</w:t>
      </w:r>
      <w:proofErr w:type="gramEnd"/>
      <w:r w:rsidRPr="00BA07FE">
        <w:rPr>
          <w:spacing w:val="-4"/>
        </w:rPr>
        <w:t xml:space="preserve"> </w:t>
      </w:r>
      <w:proofErr w:type="gramStart"/>
      <w:r w:rsidRPr="00BA07FE">
        <w:t>Availa</w:t>
      </w:r>
      <w:r w:rsidRPr="00BA07FE">
        <w:rPr>
          <w:spacing w:val="1"/>
        </w:rPr>
        <w:t>b</w:t>
      </w:r>
      <w:r w:rsidRPr="00BA07FE">
        <w:t>le</w:t>
      </w:r>
      <w:r w:rsidRPr="00BA07FE">
        <w:rPr>
          <w:spacing w:val="-3"/>
        </w:rPr>
        <w:t xml:space="preserve"> </w:t>
      </w:r>
      <w:r w:rsidRPr="00BA07FE">
        <w:rPr>
          <w:spacing w:val="1"/>
        </w:rPr>
        <w:t>o</w:t>
      </w:r>
      <w:r w:rsidRPr="00BA07FE">
        <w:rPr>
          <w:spacing w:val="-1"/>
        </w:rPr>
        <w:t>n</w:t>
      </w:r>
      <w:r w:rsidRPr="00BA07FE">
        <w:t>li</w:t>
      </w:r>
      <w:r w:rsidRPr="00BA07FE">
        <w:rPr>
          <w:spacing w:val="1"/>
        </w:rPr>
        <w:t>n</w:t>
      </w:r>
      <w:r w:rsidRPr="00BA07FE">
        <w:t>e</w:t>
      </w:r>
      <w:r w:rsidRPr="00BA07FE">
        <w:rPr>
          <w:spacing w:val="-2"/>
        </w:rPr>
        <w:t xml:space="preserve"> a</w:t>
      </w:r>
      <w:r w:rsidRPr="00BA07FE">
        <w:t xml:space="preserve">t </w:t>
      </w:r>
      <w:hyperlink r:id="rId29" w:history="1">
        <w:r w:rsidRPr="00BA07FE">
          <w:rPr>
            <w:rStyle w:val="Hyperlink"/>
            <w:rFonts w:eastAsia="Calibri" w:cs="Calibri"/>
            <w:spacing w:val="1"/>
            <w:w w:val="99"/>
          </w:rPr>
          <w:t>ht</w:t>
        </w:r>
        <w:r w:rsidRPr="00BA07FE">
          <w:rPr>
            <w:rStyle w:val="Hyperlink"/>
            <w:rFonts w:eastAsia="Calibri" w:cs="Calibri"/>
            <w:spacing w:val="-1"/>
            <w:w w:val="99"/>
          </w:rPr>
          <w:t>t</w:t>
        </w:r>
        <w:r w:rsidRPr="00BA07FE">
          <w:rPr>
            <w:rStyle w:val="Hyperlink"/>
            <w:rFonts w:eastAsia="Calibri" w:cs="Calibri"/>
            <w:spacing w:val="1"/>
            <w:w w:val="99"/>
          </w:rPr>
          <w:t>p</w:t>
        </w:r>
        <w:r w:rsidRPr="00BA07FE">
          <w:rPr>
            <w:rStyle w:val="Hyperlink"/>
            <w:rFonts w:eastAsia="Calibri" w:cs="Calibri"/>
            <w:spacing w:val="-2"/>
            <w:w w:val="99"/>
          </w:rPr>
          <w:t>:</w:t>
        </w:r>
        <w:r w:rsidRPr="00BA07FE">
          <w:rPr>
            <w:rStyle w:val="Hyperlink"/>
            <w:rFonts w:eastAsia="Calibri" w:cs="Calibri"/>
            <w:spacing w:val="1"/>
            <w:w w:val="99"/>
          </w:rPr>
          <w:t>//d</w:t>
        </w:r>
        <w:r w:rsidRPr="00BA07FE">
          <w:rPr>
            <w:rStyle w:val="Hyperlink"/>
            <w:rFonts w:eastAsia="Calibri" w:cs="Calibri"/>
            <w:spacing w:val="-2"/>
            <w:w w:val="99"/>
          </w:rPr>
          <w:t>a</w:t>
        </w:r>
        <w:r w:rsidRPr="00BA07FE">
          <w:rPr>
            <w:rStyle w:val="Hyperlink"/>
            <w:rFonts w:eastAsia="Calibri" w:cs="Calibri"/>
            <w:spacing w:val="1"/>
            <w:w w:val="99"/>
          </w:rPr>
          <w:t>t</w:t>
        </w:r>
        <w:r w:rsidRPr="00BA07FE">
          <w:rPr>
            <w:rStyle w:val="Hyperlink"/>
            <w:rFonts w:eastAsia="Calibri" w:cs="Calibri"/>
            <w:w w:val="99"/>
          </w:rPr>
          <w:t>ag</w:t>
        </w:r>
        <w:r w:rsidRPr="00BA07FE">
          <w:rPr>
            <w:rStyle w:val="Hyperlink"/>
            <w:rFonts w:eastAsia="Calibri" w:cs="Calibri"/>
            <w:spacing w:val="-2"/>
            <w:w w:val="99"/>
          </w:rPr>
          <w:t>a</w:t>
        </w:r>
        <w:r w:rsidRPr="00BA07FE">
          <w:rPr>
            <w:rStyle w:val="Hyperlink"/>
            <w:rFonts w:eastAsia="Calibri" w:cs="Calibri"/>
            <w:spacing w:val="1"/>
            <w:w w:val="99"/>
          </w:rPr>
          <w:t>te</w:t>
        </w:r>
        <w:r w:rsidRPr="00BA07FE">
          <w:rPr>
            <w:rStyle w:val="Hyperlink"/>
            <w:rFonts w:eastAsia="Calibri" w:cs="Calibri"/>
            <w:spacing w:val="-1"/>
            <w:w w:val="99"/>
          </w:rPr>
          <w:t>w</w:t>
        </w:r>
        <w:r w:rsidRPr="00BA07FE">
          <w:rPr>
            <w:rStyle w:val="Hyperlink"/>
            <w:rFonts w:eastAsia="Calibri" w:cs="Calibri"/>
            <w:w w:val="99"/>
          </w:rPr>
          <w:t>a</w:t>
        </w:r>
        <w:r w:rsidRPr="00BA07FE">
          <w:rPr>
            <w:rStyle w:val="Hyperlink"/>
            <w:rFonts w:eastAsia="Calibri" w:cs="Calibri"/>
            <w:spacing w:val="-1"/>
            <w:w w:val="99"/>
          </w:rPr>
          <w:t>y.</w:t>
        </w:r>
        <w:r w:rsidRPr="00BA07FE">
          <w:rPr>
            <w:rStyle w:val="Hyperlink"/>
            <w:rFonts w:eastAsia="Calibri" w:cs="Calibri"/>
            <w:spacing w:val="1"/>
            <w:w w:val="99"/>
          </w:rPr>
          <w:t>n</w:t>
        </w:r>
        <w:r w:rsidRPr="00BA07FE">
          <w:rPr>
            <w:rStyle w:val="Hyperlink"/>
            <w:rFonts w:eastAsia="Calibri" w:cs="Calibri"/>
            <w:w w:val="99"/>
          </w:rPr>
          <w:t>r</w:t>
        </w:r>
        <w:r w:rsidRPr="00BA07FE">
          <w:rPr>
            <w:rStyle w:val="Hyperlink"/>
            <w:rFonts w:eastAsia="Calibri" w:cs="Calibri"/>
            <w:spacing w:val="-1"/>
            <w:w w:val="99"/>
          </w:rPr>
          <w:t>c</w:t>
        </w:r>
        <w:r w:rsidRPr="00BA07FE">
          <w:rPr>
            <w:rStyle w:val="Hyperlink"/>
            <w:rFonts w:eastAsia="Calibri" w:cs="Calibri"/>
            <w:w w:val="99"/>
          </w:rPr>
          <w:t>s</w:t>
        </w:r>
        <w:r w:rsidRPr="00BA07FE">
          <w:rPr>
            <w:rStyle w:val="Hyperlink"/>
            <w:rFonts w:eastAsia="Calibri" w:cs="Calibri"/>
            <w:spacing w:val="-1"/>
            <w:w w:val="99"/>
          </w:rPr>
          <w:t>.</w:t>
        </w:r>
        <w:r w:rsidRPr="00BA07FE">
          <w:rPr>
            <w:rStyle w:val="Hyperlink"/>
            <w:rFonts w:eastAsia="Calibri" w:cs="Calibri"/>
            <w:spacing w:val="1"/>
            <w:w w:val="99"/>
          </w:rPr>
          <w:t>u</w:t>
        </w:r>
        <w:r w:rsidRPr="00BA07FE">
          <w:rPr>
            <w:rStyle w:val="Hyperlink"/>
            <w:rFonts w:eastAsia="Calibri" w:cs="Calibri"/>
            <w:w w:val="99"/>
          </w:rPr>
          <w:t>s</w:t>
        </w:r>
        <w:r w:rsidRPr="00BA07FE">
          <w:rPr>
            <w:rStyle w:val="Hyperlink"/>
            <w:rFonts w:eastAsia="Calibri" w:cs="Calibri"/>
            <w:spacing w:val="1"/>
            <w:w w:val="99"/>
          </w:rPr>
          <w:t>d</w:t>
        </w:r>
        <w:r w:rsidRPr="00BA07FE">
          <w:rPr>
            <w:rStyle w:val="Hyperlink"/>
            <w:rFonts w:eastAsia="Calibri" w:cs="Calibri"/>
            <w:w w:val="99"/>
          </w:rPr>
          <w:t>a</w:t>
        </w:r>
        <w:r w:rsidRPr="00BA07FE">
          <w:rPr>
            <w:rStyle w:val="Hyperlink"/>
            <w:rFonts w:eastAsia="Calibri" w:cs="Calibri"/>
            <w:spacing w:val="-1"/>
            <w:w w:val="99"/>
          </w:rPr>
          <w:t>.</w:t>
        </w:r>
        <w:r w:rsidRPr="00BA07FE">
          <w:rPr>
            <w:rStyle w:val="Hyperlink"/>
            <w:rFonts w:eastAsia="Calibri" w:cs="Calibri"/>
            <w:w w:val="99"/>
          </w:rPr>
          <w:t>g</w:t>
        </w:r>
        <w:r w:rsidRPr="00BA07FE">
          <w:rPr>
            <w:rStyle w:val="Hyperlink"/>
            <w:rFonts w:eastAsia="Calibri" w:cs="Calibri"/>
            <w:spacing w:val="1"/>
            <w:w w:val="99"/>
          </w:rPr>
          <w:t>o</w:t>
        </w:r>
        <w:r w:rsidRPr="00BA07FE">
          <w:rPr>
            <w:rStyle w:val="Hyperlink"/>
            <w:rFonts w:eastAsia="Calibri" w:cs="Calibri"/>
            <w:w w:val="99"/>
          </w:rPr>
          <w:t>v</w:t>
        </w:r>
        <w:r w:rsidRPr="00BA07FE">
          <w:rPr>
            <w:rStyle w:val="Hyperlink"/>
            <w:rFonts w:eastAsia="Calibri" w:cs="Calibri"/>
            <w:spacing w:val="1"/>
            <w:w w:val="99"/>
          </w:rPr>
          <w:t>/</w:t>
        </w:r>
      </w:hyperlink>
      <w:r w:rsidRPr="00BA07FE">
        <w:rPr>
          <w:rFonts w:eastAsia="Tahoma"/>
          <w:w w:val="99"/>
        </w:rPr>
        <w:t>.</w:t>
      </w:r>
      <w:proofErr w:type="gramEnd"/>
      <w:r w:rsidRPr="00BA07FE">
        <w:rPr>
          <w:rFonts w:eastAsia="Tahoma"/>
          <w:spacing w:val="2"/>
          <w:w w:val="99"/>
        </w:rPr>
        <w:t xml:space="preserve"> </w:t>
      </w:r>
      <w:proofErr w:type="gramStart"/>
      <w:r w:rsidRPr="00355209">
        <w:rPr>
          <w:i/>
        </w:rPr>
        <w:t>month</w:t>
      </w:r>
      <w:proofErr w:type="gramEnd"/>
      <w:r w:rsidRPr="00355209">
        <w:rPr>
          <w:i/>
        </w:rPr>
        <w:t xml:space="preserve">, day, year </w:t>
      </w:r>
      <w:r w:rsidRPr="00355209">
        <w:t>(</w:t>
      </w:r>
      <w:proofErr w:type="spellStart"/>
      <w:r w:rsidRPr="00355209">
        <w:t>FY</w:t>
      </w:r>
      <w:r w:rsidRPr="00355209">
        <w:rPr>
          <w:i/>
        </w:rPr>
        <w:t>year</w:t>
      </w:r>
      <w:proofErr w:type="spellEnd"/>
      <w:r w:rsidRPr="000F62F6">
        <w:t xml:space="preserve"> official release).</w:t>
      </w:r>
    </w:p>
    <w:p w:rsidR="00DA6ED1" w:rsidRDefault="00DA6ED1" w:rsidP="00DA6ED1">
      <w:r>
        <w:br w:type="page"/>
      </w:r>
    </w:p>
    <w:p w:rsidR="00DA6ED1" w:rsidRPr="00DA6ED1" w:rsidRDefault="00DA6ED1" w:rsidP="00DA6ED1">
      <w:pPr>
        <w:pStyle w:val="Heading2"/>
      </w:pPr>
      <w:bookmarkStart w:id="135" w:name="_Toc386617161"/>
      <w:bookmarkStart w:id="136" w:name="_Toc399102613"/>
      <w:r w:rsidRPr="00DA6ED1">
        <w:lastRenderedPageBreak/>
        <w:t>Citation Examples</w:t>
      </w:r>
      <w:bookmarkEnd w:id="135"/>
      <w:bookmarkEnd w:id="136"/>
    </w:p>
    <w:p w:rsidR="00DA6ED1" w:rsidRPr="00BA07FE" w:rsidRDefault="00DA6ED1" w:rsidP="00DA6ED1">
      <w:pPr>
        <w:pStyle w:val="NoSpacing"/>
      </w:pPr>
      <w:r w:rsidRPr="00BA07FE">
        <w:rPr>
          <w:spacing w:val="1"/>
        </w:rPr>
        <w:t>Th</w:t>
      </w:r>
      <w:r w:rsidRPr="00BA07FE">
        <w:t>e</w:t>
      </w:r>
      <w:r w:rsidRPr="00BA07FE">
        <w:rPr>
          <w:spacing w:val="-2"/>
        </w:rPr>
        <w:t xml:space="preserve"> </w:t>
      </w:r>
      <w:r w:rsidRPr="00BA07FE">
        <w:rPr>
          <w:spacing w:val="1"/>
        </w:rPr>
        <w:t>fo</w:t>
      </w:r>
      <w:r w:rsidRPr="00BA07FE">
        <w:t>llo</w:t>
      </w:r>
      <w:r w:rsidRPr="00BA07FE">
        <w:rPr>
          <w:spacing w:val="-1"/>
        </w:rPr>
        <w:t>w</w:t>
      </w:r>
      <w:r w:rsidRPr="00BA07FE">
        <w:t>i</w:t>
      </w:r>
      <w:r w:rsidRPr="00BA07FE">
        <w:rPr>
          <w:spacing w:val="1"/>
        </w:rPr>
        <w:t>n</w:t>
      </w:r>
      <w:r w:rsidRPr="00BA07FE">
        <w:t>g</w:t>
      </w:r>
      <w:r w:rsidRPr="00BA07FE">
        <w:rPr>
          <w:spacing w:val="-5"/>
        </w:rPr>
        <w:t xml:space="preserve"> </w:t>
      </w:r>
      <w:r w:rsidRPr="00BA07FE">
        <w:rPr>
          <w:spacing w:val="1"/>
        </w:rPr>
        <w:t>e</w:t>
      </w:r>
      <w:r w:rsidRPr="00BA07FE">
        <w:rPr>
          <w:spacing w:val="-1"/>
        </w:rPr>
        <w:t>x</w:t>
      </w:r>
      <w:r w:rsidRPr="00BA07FE">
        <w:t>am</w:t>
      </w:r>
      <w:r w:rsidRPr="00BA07FE">
        <w:rPr>
          <w:spacing w:val="1"/>
        </w:rPr>
        <w:t>p</w:t>
      </w:r>
      <w:r w:rsidRPr="00BA07FE">
        <w:rPr>
          <w:spacing w:val="-2"/>
        </w:rPr>
        <w:t>l</w:t>
      </w:r>
      <w:r w:rsidRPr="00BA07FE">
        <w:t>e</w:t>
      </w:r>
      <w:r>
        <w:t>s</w:t>
      </w:r>
      <w:r w:rsidRPr="00BA07FE">
        <w:t xml:space="preserve"> </w:t>
      </w:r>
      <w:r>
        <w:t>are</w:t>
      </w:r>
      <w:r w:rsidRPr="00BA07FE">
        <w:rPr>
          <w:spacing w:val="-2"/>
        </w:rPr>
        <w:t xml:space="preserve"> </w:t>
      </w:r>
      <w:r w:rsidRPr="00BA07FE">
        <w:rPr>
          <w:spacing w:val="1"/>
        </w:rPr>
        <w:t>fo</w:t>
      </w:r>
      <w:r w:rsidRPr="00BA07FE">
        <w:t>r</w:t>
      </w:r>
      <w:r w:rsidRPr="00BA07FE">
        <w:rPr>
          <w:spacing w:val="-2"/>
        </w:rPr>
        <w:t xml:space="preserve"> </w:t>
      </w:r>
      <w:r w:rsidRPr="00BA07FE">
        <w:rPr>
          <w:spacing w:val="-1"/>
        </w:rPr>
        <w:t>t</w:t>
      </w:r>
      <w:r w:rsidRPr="00BA07FE">
        <w:rPr>
          <w:spacing w:val="1"/>
        </w:rPr>
        <w:t>h</w:t>
      </w:r>
      <w:r w:rsidRPr="00BA07FE">
        <w:t>e</w:t>
      </w:r>
      <w:r w:rsidRPr="00BA07FE">
        <w:rPr>
          <w:spacing w:val="-2"/>
        </w:rPr>
        <w:t xml:space="preserve"> F</w:t>
      </w:r>
      <w:r w:rsidRPr="00BA07FE">
        <w:rPr>
          <w:spacing w:val="1"/>
        </w:rPr>
        <w:t>Y20</w:t>
      </w:r>
      <w:r w:rsidRPr="00BA07FE">
        <w:rPr>
          <w:spacing w:val="-2"/>
        </w:rPr>
        <w:t>1</w:t>
      </w:r>
      <w:r>
        <w:t>4</w:t>
      </w:r>
      <w:r w:rsidRPr="00BA07FE">
        <w:rPr>
          <w:spacing w:val="-3"/>
        </w:rPr>
        <w:t xml:space="preserve"> </w:t>
      </w:r>
      <w:r w:rsidRPr="00BA07FE">
        <w:t>gSSU</w:t>
      </w:r>
      <w:r w:rsidRPr="00BA07FE">
        <w:rPr>
          <w:spacing w:val="-1"/>
        </w:rPr>
        <w:t>R</w:t>
      </w:r>
      <w:r w:rsidRPr="00BA07FE">
        <w:rPr>
          <w:spacing w:val="-3"/>
        </w:rPr>
        <w:t>G</w:t>
      </w:r>
      <w:r w:rsidRPr="00BA07FE">
        <w:t>O</w:t>
      </w:r>
      <w:r w:rsidRPr="00BA07FE">
        <w:rPr>
          <w:spacing w:val="-5"/>
        </w:rPr>
        <w:t xml:space="preserve"> </w:t>
      </w:r>
      <w:r w:rsidRPr="00BA07FE">
        <w:rPr>
          <w:spacing w:val="1"/>
        </w:rPr>
        <w:t>d</w:t>
      </w:r>
      <w:r w:rsidRPr="00BA07FE">
        <w:t>a</w:t>
      </w:r>
      <w:r w:rsidRPr="00BA07FE">
        <w:rPr>
          <w:spacing w:val="1"/>
        </w:rPr>
        <w:t>t</w:t>
      </w:r>
      <w:r w:rsidRPr="00BA07FE">
        <w:t>as</w:t>
      </w:r>
      <w:r w:rsidRPr="00BA07FE">
        <w:rPr>
          <w:spacing w:val="-2"/>
        </w:rPr>
        <w:t>e</w:t>
      </w:r>
      <w:r w:rsidRPr="00BA07FE">
        <w:t>t</w:t>
      </w:r>
      <w:r w:rsidRPr="00BA07FE">
        <w:rPr>
          <w:spacing w:val="-4"/>
        </w:rPr>
        <w:t xml:space="preserve"> </w:t>
      </w:r>
      <w:r w:rsidRPr="00BA07FE">
        <w:rPr>
          <w:spacing w:val="1"/>
        </w:rPr>
        <w:t>fo</w:t>
      </w:r>
      <w:r w:rsidRPr="00BA07FE">
        <w:t>r</w:t>
      </w:r>
      <w:r w:rsidRPr="00BA07FE">
        <w:rPr>
          <w:spacing w:val="-2"/>
        </w:rPr>
        <w:t xml:space="preserve"> </w:t>
      </w:r>
      <w:r w:rsidRPr="00BA07FE">
        <w:rPr>
          <w:spacing w:val="-1"/>
        </w:rPr>
        <w:t>t</w:t>
      </w:r>
      <w:r w:rsidRPr="00BA07FE">
        <w:rPr>
          <w:spacing w:val="1"/>
        </w:rPr>
        <w:t>h</w:t>
      </w:r>
      <w:r w:rsidRPr="00BA07FE">
        <w:t>e</w:t>
      </w:r>
      <w:r w:rsidRPr="00BA07FE">
        <w:rPr>
          <w:spacing w:val="-2"/>
        </w:rPr>
        <w:t xml:space="preserve"> S</w:t>
      </w:r>
      <w:r w:rsidRPr="00BA07FE">
        <w:rPr>
          <w:spacing w:val="1"/>
        </w:rPr>
        <w:t>t</w:t>
      </w:r>
      <w:r w:rsidRPr="00BA07FE">
        <w:t>a</w:t>
      </w:r>
      <w:r w:rsidRPr="00BA07FE">
        <w:rPr>
          <w:spacing w:val="-1"/>
        </w:rPr>
        <w:t>t</w:t>
      </w:r>
      <w:r w:rsidRPr="00BA07FE">
        <w:t>e</w:t>
      </w:r>
      <w:r w:rsidRPr="00BA07FE">
        <w:rPr>
          <w:spacing w:val="-2"/>
        </w:rPr>
        <w:t xml:space="preserve"> o</w:t>
      </w:r>
      <w:r w:rsidRPr="00BA07FE">
        <w:t>f</w:t>
      </w:r>
      <w:r w:rsidRPr="00BA07FE">
        <w:rPr>
          <w:spacing w:val="2"/>
        </w:rPr>
        <w:t xml:space="preserve"> </w:t>
      </w:r>
      <w:r w:rsidRPr="00BA07FE">
        <w:t>W</w:t>
      </w:r>
      <w:r w:rsidRPr="00BA07FE">
        <w:rPr>
          <w:spacing w:val="1"/>
        </w:rPr>
        <w:t>e</w:t>
      </w:r>
      <w:r w:rsidRPr="00BA07FE">
        <w:rPr>
          <w:spacing w:val="-3"/>
        </w:rPr>
        <w:t>s</w:t>
      </w:r>
      <w:r w:rsidRPr="00BA07FE">
        <w:t>t</w:t>
      </w:r>
      <w:r w:rsidRPr="00BA07FE">
        <w:rPr>
          <w:spacing w:val="-2"/>
        </w:rPr>
        <w:t xml:space="preserve"> </w:t>
      </w:r>
      <w:r w:rsidRPr="00BA07FE">
        <w:rPr>
          <w:spacing w:val="1"/>
        </w:rPr>
        <w:t>V</w:t>
      </w:r>
      <w:r w:rsidRPr="00BA07FE">
        <w:t>irg</w:t>
      </w:r>
      <w:r w:rsidRPr="00BA07FE">
        <w:rPr>
          <w:spacing w:val="-2"/>
        </w:rPr>
        <w:t>i</w:t>
      </w:r>
      <w:r w:rsidRPr="00BA07FE">
        <w:rPr>
          <w:spacing w:val="1"/>
        </w:rPr>
        <w:t>n</w:t>
      </w:r>
      <w:r w:rsidRPr="00BA07FE">
        <w:t>ia.</w:t>
      </w:r>
      <w:r w:rsidRPr="00BA07FE">
        <w:rPr>
          <w:spacing w:val="-2"/>
        </w:rPr>
        <w:t xml:space="preserve"> S</w:t>
      </w:r>
      <w:r w:rsidRPr="00BA07FE">
        <w:rPr>
          <w:spacing w:val="1"/>
        </w:rPr>
        <w:t>u</w:t>
      </w:r>
      <w:r w:rsidRPr="00BA07FE">
        <w:rPr>
          <w:spacing w:val="-1"/>
        </w:rPr>
        <w:t>c</w:t>
      </w:r>
      <w:r w:rsidRPr="00BA07FE">
        <w:t xml:space="preserve">h </w:t>
      </w:r>
      <w:r w:rsidRPr="00BA07FE">
        <w:rPr>
          <w:spacing w:val="-1"/>
        </w:rPr>
        <w:t>c</w:t>
      </w:r>
      <w:r w:rsidRPr="00BA07FE">
        <w:t>i</w:t>
      </w:r>
      <w:r w:rsidRPr="00BA07FE">
        <w:rPr>
          <w:spacing w:val="1"/>
        </w:rPr>
        <w:t>t</w:t>
      </w:r>
      <w:r w:rsidRPr="00BA07FE">
        <w:t>a</w:t>
      </w:r>
      <w:r w:rsidRPr="00BA07FE">
        <w:rPr>
          <w:spacing w:val="1"/>
        </w:rPr>
        <w:t>t</w:t>
      </w:r>
      <w:r w:rsidRPr="00BA07FE">
        <w:t>i</w:t>
      </w:r>
      <w:r w:rsidRPr="00BA07FE">
        <w:rPr>
          <w:spacing w:val="-2"/>
        </w:rPr>
        <w:t>o</w:t>
      </w:r>
      <w:r w:rsidRPr="00BA07FE">
        <w:rPr>
          <w:spacing w:val="1"/>
        </w:rPr>
        <w:t>n</w:t>
      </w:r>
      <w:r w:rsidRPr="00BA07FE">
        <w:t>s</w:t>
      </w:r>
      <w:r w:rsidRPr="00BA07FE">
        <w:rPr>
          <w:spacing w:val="-2"/>
        </w:rPr>
        <w:t xml:space="preserve"> </w:t>
      </w:r>
      <w:r w:rsidRPr="00BA07FE">
        <w:t>s</w:t>
      </w:r>
      <w:r w:rsidRPr="00BA07FE">
        <w:rPr>
          <w:spacing w:val="-1"/>
        </w:rPr>
        <w:t>h</w:t>
      </w:r>
      <w:r w:rsidRPr="00BA07FE">
        <w:rPr>
          <w:spacing w:val="1"/>
        </w:rPr>
        <w:t>ou</w:t>
      </w:r>
      <w:r w:rsidRPr="00BA07FE">
        <w:t>ld a</w:t>
      </w:r>
      <w:r w:rsidRPr="00BA07FE">
        <w:rPr>
          <w:spacing w:val="-1"/>
        </w:rPr>
        <w:t>p</w:t>
      </w:r>
      <w:r w:rsidRPr="00BA07FE">
        <w:rPr>
          <w:spacing w:val="1"/>
        </w:rPr>
        <w:t>pe</w:t>
      </w:r>
      <w:r w:rsidRPr="00BA07FE">
        <w:t>ar</w:t>
      </w:r>
      <w:r w:rsidRPr="00BA07FE">
        <w:rPr>
          <w:spacing w:val="-4"/>
        </w:rPr>
        <w:t xml:space="preserve"> </w:t>
      </w:r>
      <w:r w:rsidRPr="00BA07FE">
        <w:rPr>
          <w:spacing w:val="-2"/>
        </w:rPr>
        <w:t>i</w:t>
      </w:r>
      <w:r w:rsidRPr="00BA07FE">
        <w:t>n</w:t>
      </w:r>
      <w:r w:rsidRPr="00BA07FE">
        <w:rPr>
          <w:spacing w:val="2"/>
        </w:rPr>
        <w:t xml:space="preserve"> </w:t>
      </w:r>
      <w:r w:rsidRPr="00BA07FE">
        <w:rPr>
          <w:spacing w:val="-1"/>
        </w:rPr>
        <w:t>t</w:t>
      </w:r>
      <w:r w:rsidRPr="00BA07FE">
        <w:rPr>
          <w:spacing w:val="1"/>
        </w:rPr>
        <w:t>h</w:t>
      </w:r>
      <w:r w:rsidRPr="00BA07FE">
        <w:t>e</w:t>
      </w:r>
      <w:r w:rsidRPr="00BA07FE">
        <w:rPr>
          <w:spacing w:val="-3"/>
        </w:rPr>
        <w:t xml:space="preserve"> </w:t>
      </w:r>
      <w:r w:rsidRPr="00BA07FE">
        <w:t>r</w:t>
      </w:r>
      <w:r w:rsidRPr="00BA07FE">
        <w:rPr>
          <w:spacing w:val="1"/>
        </w:rPr>
        <w:t>e</w:t>
      </w:r>
      <w:r w:rsidRPr="00BA07FE">
        <w:rPr>
          <w:spacing w:val="-1"/>
        </w:rPr>
        <w:t>f</w:t>
      </w:r>
      <w:r w:rsidRPr="00BA07FE">
        <w:rPr>
          <w:spacing w:val="1"/>
        </w:rPr>
        <w:t>e</w:t>
      </w:r>
      <w:r w:rsidRPr="00BA07FE">
        <w:t>r</w:t>
      </w:r>
      <w:r w:rsidRPr="00BA07FE">
        <w:rPr>
          <w:spacing w:val="1"/>
        </w:rPr>
        <w:t>en</w:t>
      </w:r>
      <w:r w:rsidRPr="00BA07FE">
        <w:rPr>
          <w:spacing w:val="-1"/>
        </w:rPr>
        <w:t>c</w:t>
      </w:r>
      <w:r w:rsidRPr="00BA07FE">
        <w:rPr>
          <w:spacing w:val="1"/>
        </w:rPr>
        <w:t>e</w:t>
      </w:r>
      <w:r w:rsidRPr="00BA07FE">
        <w:rPr>
          <w:spacing w:val="-8"/>
        </w:rPr>
        <w:t xml:space="preserve"> </w:t>
      </w:r>
      <w:r>
        <w:t>section</w:t>
      </w:r>
      <w:r w:rsidRPr="00BA07FE">
        <w:rPr>
          <w:spacing w:val="-1"/>
        </w:rPr>
        <w:t xml:space="preserve"> </w:t>
      </w:r>
      <w:r w:rsidRPr="00BA07FE">
        <w:rPr>
          <w:spacing w:val="1"/>
        </w:rPr>
        <w:t>o</w:t>
      </w:r>
      <w:r w:rsidRPr="00BA07FE">
        <w:t>f</w:t>
      </w:r>
      <w:r w:rsidRPr="00BA07FE">
        <w:rPr>
          <w:spacing w:val="2"/>
        </w:rPr>
        <w:t xml:space="preserve"> </w:t>
      </w:r>
      <w:r w:rsidRPr="00BA07FE">
        <w:rPr>
          <w:spacing w:val="-1"/>
        </w:rPr>
        <w:t>y</w:t>
      </w:r>
      <w:r w:rsidRPr="00BA07FE">
        <w:rPr>
          <w:spacing w:val="-2"/>
        </w:rPr>
        <w:t>o</w:t>
      </w:r>
      <w:r w:rsidRPr="00BA07FE">
        <w:rPr>
          <w:spacing w:val="1"/>
        </w:rPr>
        <w:t>u</w:t>
      </w:r>
      <w:r w:rsidRPr="00BA07FE">
        <w:t>r</w:t>
      </w:r>
      <w:r w:rsidRPr="00BA07FE">
        <w:rPr>
          <w:spacing w:val="-2"/>
        </w:rPr>
        <w:t xml:space="preserve"> </w:t>
      </w:r>
      <w:r w:rsidRPr="00BA07FE">
        <w:rPr>
          <w:spacing w:val="1"/>
        </w:rPr>
        <w:t>do</w:t>
      </w:r>
      <w:r w:rsidRPr="00BA07FE">
        <w:rPr>
          <w:spacing w:val="-1"/>
        </w:rPr>
        <w:t>c</w:t>
      </w:r>
      <w:r w:rsidRPr="00BA07FE">
        <w:rPr>
          <w:spacing w:val="1"/>
        </w:rPr>
        <w:t>u</w:t>
      </w:r>
      <w:r w:rsidRPr="00BA07FE">
        <w:t>m</w:t>
      </w:r>
      <w:r w:rsidRPr="00BA07FE">
        <w:rPr>
          <w:spacing w:val="-2"/>
        </w:rPr>
        <w:t>e</w:t>
      </w:r>
      <w:r w:rsidRPr="00BA07FE">
        <w:rPr>
          <w:spacing w:val="1"/>
        </w:rPr>
        <w:t>nt</w:t>
      </w:r>
      <w:r w:rsidRPr="00BA07FE">
        <w:t>.</w:t>
      </w:r>
    </w:p>
    <w:p w:rsidR="00DA6ED1" w:rsidRPr="00DA6ED1" w:rsidRDefault="00DA6ED1" w:rsidP="00DA6ED1">
      <w:pPr>
        <w:pStyle w:val="Heading3"/>
      </w:pPr>
      <w:bookmarkStart w:id="137" w:name="_Toc386617162"/>
      <w:bookmarkStart w:id="138" w:name="_Toc399102614"/>
      <w:r w:rsidRPr="00DA6ED1">
        <w:t>State Tile</w:t>
      </w:r>
      <w:bookmarkEnd w:id="137"/>
      <w:bookmarkEnd w:id="138"/>
    </w:p>
    <w:p w:rsidR="00DA6ED1" w:rsidRPr="00BA07FE" w:rsidRDefault="00DA6ED1" w:rsidP="00DA6ED1">
      <w:pPr>
        <w:pStyle w:val="NoSpacing"/>
        <w:rPr>
          <w:i/>
          <w:color w:val="000000"/>
        </w:rPr>
      </w:pPr>
      <w:proofErr w:type="gramStart"/>
      <w:r w:rsidRPr="00BA07FE">
        <w:rPr>
          <w:i/>
        </w:rPr>
        <w:t>S</w:t>
      </w:r>
      <w:r w:rsidRPr="00BA07FE">
        <w:rPr>
          <w:i/>
          <w:spacing w:val="-1"/>
        </w:rPr>
        <w:t>o</w:t>
      </w:r>
      <w:r w:rsidRPr="00BA07FE">
        <w:rPr>
          <w:i/>
        </w:rPr>
        <w:t>il</w:t>
      </w:r>
      <w:r w:rsidRPr="00BA07FE">
        <w:rPr>
          <w:i/>
          <w:spacing w:val="1"/>
        </w:rPr>
        <w:t xml:space="preserve"> </w:t>
      </w:r>
      <w:r w:rsidRPr="00BA07FE">
        <w:rPr>
          <w:i/>
        </w:rPr>
        <w:t>S</w:t>
      </w:r>
      <w:r w:rsidRPr="00BA07FE">
        <w:rPr>
          <w:i/>
          <w:spacing w:val="-1"/>
        </w:rPr>
        <w:t>ur</w:t>
      </w:r>
      <w:r w:rsidRPr="00BA07FE">
        <w:rPr>
          <w:i/>
          <w:spacing w:val="1"/>
        </w:rPr>
        <w:t>ve</w:t>
      </w:r>
      <w:r w:rsidRPr="00BA07FE">
        <w:rPr>
          <w:i/>
        </w:rPr>
        <w:t>y</w:t>
      </w:r>
      <w:r w:rsidRPr="00BA07FE">
        <w:rPr>
          <w:i/>
          <w:spacing w:val="-1"/>
        </w:rPr>
        <w:t xml:space="preserve"> </w:t>
      </w:r>
      <w:r w:rsidRPr="00BA07FE">
        <w:rPr>
          <w:i/>
        </w:rPr>
        <w:t>S</w:t>
      </w:r>
      <w:r w:rsidRPr="00BA07FE">
        <w:rPr>
          <w:i/>
          <w:spacing w:val="1"/>
        </w:rPr>
        <w:t>t</w:t>
      </w:r>
      <w:r w:rsidRPr="00BA07FE">
        <w:rPr>
          <w:i/>
          <w:spacing w:val="-1"/>
        </w:rPr>
        <w:t>a</w:t>
      </w:r>
      <w:r w:rsidRPr="00BA07FE">
        <w:rPr>
          <w:i/>
          <w:spacing w:val="1"/>
        </w:rPr>
        <w:t>ff</w:t>
      </w:r>
      <w:r w:rsidRPr="00BA07FE">
        <w:rPr>
          <w:i/>
        </w:rPr>
        <w:t>.</w:t>
      </w:r>
      <w:proofErr w:type="gramEnd"/>
      <w:r w:rsidRPr="00BA07FE">
        <w:rPr>
          <w:i/>
          <w:spacing w:val="-2"/>
        </w:rPr>
        <w:t xml:space="preserve"> </w:t>
      </w:r>
      <w:r w:rsidRPr="00BA07FE">
        <w:rPr>
          <w:i/>
          <w:spacing w:val="1"/>
        </w:rPr>
        <w:t>T</w:t>
      </w:r>
      <w:r w:rsidRPr="00BA07FE">
        <w:rPr>
          <w:i/>
          <w:spacing w:val="-1"/>
        </w:rPr>
        <w:t>h</w:t>
      </w:r>
      <w:r w:rsidRPr="00BA07FE">
        <w:rPr>
          <w:i/>
        </w:rPr>
        <w:t>e</w:t>
      </w:r>
      <w:r w:rsidRPr="00BA07FE">
        <w:rPr>
          <w:i/>
          <w:spacing w:val="1"/>
        </w:rPr>
        <w:t xml:space="preserve"> </w:t>
      </w:r>
      <w:r w:rsidRPr="00BA07FE">
        <w:rPr>
          <w:i/>
        </w:rPr>
        <w:t>G</w:t>
      </w:r>
      <w:r w:rsidRPr="00BA07FE">
        <w:rPr>
          <w:i/>
          <w:spacing w:val="-1"/>
        </w:rPr>
        <w:t>r</w:t>
      </w:r>
      <w:r w:rsidRPr="00BA07FE">
        <w:rPr>
          <w:i/>
        </w:rPr>
        <w:t>i</w:t>
      </w:r>
      <w:r w:rsidRPr="00BA07FE">
        <w:rPr>
          <w:i/>
          <w:spacing w:val="-1"/>
        </w:rPr>
        <w:t>dd</w:t>
      </w:r>
      <w:r w:rsidRPr="00BA07FE">
        <w:rPr>
          <w:i/>
          <w:spacing w:val="1"/>
        </w:rPr>
        <w:t>e</w:t>
      </w:r>
      <w:r w:rsidRPr="00BA07FE">
        <w:rPr>
          <w:i/>
        </w:rPr>
        <w:t>d</w:t>
      </w:r>
      <w:r w:rsidRPr="00BA07FE">
        <w:rPr>
          <w:i/>
          <w:spacing w:val="-6"/>
        </w:rPr>
        <w:t xml:space="preserve"> </w:t>
      </w:r>
      <w:r w:rsidRPr="00BA07FE">
        <w:rPr>
          <w:i/>
          <w:spacing w:val="-1"/>
        </w:rPr>
        <w:t>So</w:t>
      </w:r>
      <w:r w:rsidRPr="00BA07FE">
        <w:rPr>
          <w:i/>
        </w:rPr>
        <w:t>il</w:t>
      </w:r>
      <w:r w:rsidRPr="00BA07FE">
        <w:rPr>
          <w:i/>
          <w:spacing w:val="1"/>
        </w:rPr>
        <w:t xml:space="preserve"> </w:t>
      </w:r>
      <w:r w:rsidRPr="00BA07FE">
        <w:rPr>
          <w:i/>
          <w:spacing w:val="-1"/>
        </w:rPr>
        <w:t>S</w:t>
      </w:r>
      <w:r w:rsidRPr="00BA07FE">
        <w:rPr>
          <w:i/>
          <w:spacing w:val="1"/>
        </w:rPr>
        <w:t>u</w:t>
      </w:r>
      <w:r w:rsidRPr="00BA07FE">
        <w:rPr>
          <w:i/>
          <w:spacing w:val="-1"/>
        </w:rPr>
        <w:t>r</w:t>
      </w:r>
      <w:r w:rsidRPr="00BA07FE">
        <w:rPr>
          <w:i/>
          <w:spacing w:val="1"/>
        </w:rPr>
        <w:t>ve</w:t>
      </w:r>
      <w:r w:rsidRPr="00BA07FE">
        <w:rPr>
          <w:i/>
        </w:rPr>
        <w:t>y</w:t>
      </w:r>
      <w:r w:rsidRPr="00BA07FE">
        <w:rPr>
          <w:i/>
          <w:spacing w:val="-1"/>
        </w:rPr>
        <w:t xml:space="preserve"> </w:t>
      </w:r>
      <w:r w:rsidRPr="00BA07FE">
        <w:rPr>
          <w:i/>
        </w:rPr>
        <w:t>G</w:t>
      </w:r>
      <w:r w:rsidRPr="00BA07FE">
        <w:rPr>
          <w:i/>
          <w:spacing w:val="1"/>
        </w:rPr>
        <w:t>e</w:t>
      </w:r>
      <w:r w:rsidRPr="00BA07FE">
        <w:rPr>
          <w:i/>
          <w:spacing w:val="-1"/>
        </w:rPr>
        <w:t>ogr</w:t>
      </w:r>
      <w:r w:rsidRPr="00BA07FE">
        <w:rPr>
          <w:i/>
          <w:spacing w:val="1"/>
        </w:rPr>
        <w:t>a</w:t>
      </w:r>
      <w:r w:rsidRPr="00BA07FE">
        <w:rPr>
          <w:i/>
          <w:spacing w:val="-1"/>
        </w:rPr>
        <w:t>ph</w:t>
      </w:r>
      <w:r w:rsidRPr="00BA07FE">
        <w:rPr>
          <w:i/>
        </w:rPr>
        <w:t>ic</w:t>
      </w:r>
      <w:r w:rsidRPr="00BA07FE">
        <w:rPr>
          <w:i/>
          <w:spacing w:val="-3"/>
        </w:rPr>
        <w:t xml:space="preserve"> </w:t>
      </w:r>
      <w:r w:rsidRPr="00BA07FE">
        <w:rPr>
          <w:i/>
          <w:spacing w:val="-1"/>
        </w:rPr>
        <w:t>(SS</w:t>
      </w:r>
      <w:r w:rsidRPr="00BA07FE">
        <w:rPr>
          <w:i/>
        </w:rPr>
        <w:t>U</w:t>
      </w:r>
      <w:r w:rsidRPr="00BA07FE">
        <w:rPr>
          <w:i/>
          <w:spacing w:val="-1"/>
        </w:rPr>
        <w:t>R</w:t>
      </w:r>
      <w:r w:rsidRPr="00BA07FE">
        <w:rPr>
          <w:i/>
          <w:spacing w:val="2"/>
        </w:rPr>
        <w:t>G</w:t>
      </w:r>
      <w:r w:rsidRPr="00BA07FE">
        <w:rPr>
          <w:i/>
          <w:spacing w:val="-1"/>
        </w:rPr>
        <w:t>O</w:t>
      </w:r>
      <w:r w:rsidRPr="00BA07FE">
        <w:rPr>
          <w:i/>
        </w:rPr>
        <w:t>)</w:t>
      </w:r>
      <w:r w:rsidRPr="00BA07FE">
        <w:rPr>
          <w:i/>
          <w:spacing w:val="-4"/>
        </w:rPr>
        <w:t xml:space="preserve"> </w:t>
      </w:r>
      <w:r w:rsidRPr="00BA07FE">
        <w:rPr>
          <w:i/>
          <w:spacing w:val="1"/>
        </w:rPr>
        <w:t>D</w:t>
      </w:r>
      <w:r w:rsidRPr="00BA07FE">
        <w:rPr>
          <w:i/>
          <w:spacing w:val="-1"/>
        </w:rPr>
        <w:t>a</w:t>
      </w:r>
      <w:r w:rsidRPr="00BA07FE">
        <w:rPr>
          <w:i/>
          <w:spacing w:val="1"/>
        </w:rPr>
        <w:t>t</w:t>
      </w:r>
      <w:r w:rsidRPr="00BA07FE">
        <w:rPr>
          <w:i/>
          <w:spacing w:val="-1"/>
        </w:rPr>
        <w:t>aba</w:t>
      </w:r>
      <w:r w:rsidRPr="00BA07FE">
        <w:rPr>
          <w:i/>
        </w:rPr>
        <w:t>se</w:t>
      </w:r>
      <w:r w:rsidRPr="00BA07FE">
        <w:rPr>
          <w:i/>
          <w:spacing w:val="3"/>
        </w:rPr>
        <w:t xml:space="preserve"> </w:t>
      </w:r>
      <w:r w:rsidRPr="00BA07FE">
        <w:rPr>
          <w:i/>
          <w:spacing w:val="1"/>
        </w:rPr>
        <w:t>f</w:t>
      </w:r>
      <w:r w:rsidRPr="00BA07FE">
        <w:rPr>
          <w:i/>
          <w:spacing w:val="-1"/>
        </w:rPr>
        <w:t>o</w:t>
      </w:r>
      <w:r w:rsidRPr="00BA07FE">
        <w:rPr>
          <w:i/>
        </w:rPr>
        <w:t>r</w:t>
      </w:r>
      <w:r w:rsidRPr="00BA07FE">
        <w:rPr>
          <w:i/>
          <w:spacing w:val="-1"/>
        </w:rPr>
        <w:t xml:space="preserve"> </w:t>
      </w:r>
      <w:r w:rsidRPr="00BA07FE">
        <w:rPr>
          <w:i/>
        </w:rPr>
        <w:t>W</w:t>
      </w:r>
      <w:r w:rsidRPr="00BA07FE">
        <w:rPr>
          <w:i/>
          <w:spacing w:val="1"/>
        </w:rPr>
        <w:t>e</w:t>
      </w:r>
      <w:r w:rsidRPr="00BA07FE">
        <w:rPr>
          <w:i/>
        </w:rPr>
        <w:t>st</w:t>
      </w:r>
      <w:r w:rsidRPr="00BA07FE">
        <w:rPr>
          <w:i/>
          <w:spacing w:val="-2"/>
        </w:rPr>
        <w:t xml:space="preserve"> </w:t>
      </w:r>
      <w:r w:rsidRPr="00BA07FE">
        <w:rPr>
          <w:i/>
          <w:spacing w:val="1"/>
        </w:rPr>
        <w:t>V</w:t>
      </w:r>
      <w:r w:rsidRPr="00BA07FE">
        <w:rPr>
          <w:i/>
        </w:rPr>
        <w:t>i</w:t>
      </w:r>
      <w:r w:rsidRPr="00BA07FE">
        <w:rPr>
          <w:i/>
          <w:spacing w:val="-1"/>
        </w:rPr>
        <w:t>rg</w:t>
      </w:r>
      <w:r w:rsidRPr="00BA07FE">
        <w:rPr>
          <w:i/>
        </w:rPr>
        <w:t>i</w:t>
      </w:r>
      <w:r w:rsidRPr="00BA07FE">
        <w:rPr>
          <w:i/>
          <w:spacing w:val="-1"/>
        </w:rPr>
        <w:t>n</w:t>
      </w:r>
      <w:r w:rsidRPr="00BA07FE">
        <w:rPr>
          <w:i/>
        </w:rPr>
        <w:t>i</w:t>
      </w:r>
      <w:r w:rsidRPr="00BA07FE">
        <w:rPr>
          <w:i/>
          <w:spacing w:val="-1"/>
        </w:rPr>
        <w:t xml:space="preserve">a. </w:t>
      </w:r>
      <w:proofErr w:type="gramStart"/>
      <w:r w:rsidRPr="00BA07FE">
        <w:rPr>
          <w:i/>
        </w:rPr>
        <w:t>U</w:t>
      </w:r>
      <w:r w:rsidRPr="00BA07FE">
        <w:rPr>
          <w:i/>
          <w:spacing w:val="-1"/>
        </w:rPr>
        <w:t>n</w:t>
      </w:r>
      <w:r w:rsidRPr="00BA07FE">
        <w:rPr>
          <w:i/>
        </w:rPr>
        <w:t>i</w:t>
      </w:r>
      <w:r w:rsidRPr="00BA07FE">
        <w:rPr>
          <w:i/>
          <w:spacing w:val="1"/>
        </w:rPr>
        <w:t>te</w:t>
      </w:r>
      <w:r w:rsidRPr="00BA07FE">
        <w:rPr>
          <w:i/>
        </w:rPr>
        <w:t>d</w:t>
      </w:r>
      <w:r w:rsidRPr="00BA07FE">
        <w:rPr>
          <w:i/>
          <w:spacing w:val="-3"/>
        </w:rPr>
        <w:t xml:space="preserve"> </w:t>
      </w:r>
      <w:r w:rsidRPr="00BA07FE">
        <w:rPr>
          <w:i/>
          <w:spacing w:val="-1"/>
        </w:rPr>
        <w:t>S</w:t>
      </w:r>
      <w:r w:rsidRPr="00BA07FE">
        <w:rPr>
          <w:i/>
          <w:spacing w:val="1"/>
        </w:rPr>
        <w:t>t</w:t>
      </w:r>
      <w:r w:rsidRPr="00BA07FE">
        <w:rPr>
          <w:i/>
          <w:spacing w:val="-1"/>
        </w:rPr>
        <w:t>a</w:t>
      </w:r>
      <w:r w:rsidRPr="00BA07FE">
        <w:rPr>
          <w:i/>
          <w:spacing w:val="1"/>
        </w:rPr>
        <w:t>te</w:t>
      </w:r>
      <w:r w:rsidRPr="00BA07FE">
        <w:rPr>
          <w:i/>
        </w:rPr>
        <w:t>s</w:t>
      </w:r>
      <w:r w:rsidRPr="00BA07FE">
        <w:rPr>
          <w:i/>
          <w:spacing w:val="-3"/>
        </w:rPr>
        <w:t xml:space="preserve"> </w:t>
      </w:r>
      <w:r w:rsidRPr="00BA07FE">
        <w:rPr>
          <w:i/>
          <w:spacing w:val="1"/>
        </w:rPr>
        <w:t>De</w:t>
      </w:r>
      <w:r w:rsidRPr="00BA07FE">
        <w:rPr>
          <w:i/>
          <w:spacing w:val="-1"/>
        </w:rPr>
        <w:t>par</w:t>
      </w:r>
      <w:r w:rsidRPr="00BA07FE">
        <w:rPr>
          <w:i/>
          <w:spacing w:val="1"/>
        </w:rPr>
        <w:t>t</w:t>
      </w:r>
      <w:r w:rsidRPr="00BA07FE">
        <w:rPr>
          <w:i/>
        </w:rPr>
        <w:t>m</w:t>
      </w:r>
      <w:r w:rsidRPr="00BA07FE">
        <w:rPr>
          <w:i/>
          <w:spacing w:val="1"/>
        </w:rPr>
        <w:t>e</w:t>
      </w:r>
      <w:r w:rsidRPr="00BA07FE">
        <w:rPr>
          <w:i/>
          <w:spacing w:val="-1"/>
        </w:rPr>
        <w:t>n</w:t>
      </w:r>
      <w:r w:rsidRPr="00BA07FE">
        <w:rPr>
          <w:i/>
        </w:rPr>
        <w:t>t</w:t>
      </w:r>
      <w:r w:rsidRPr="00BA07FE">
        <w:rPr>
          <w:i/>
          <w:spacing w:val="-1"/>
        </w:rPr>
        <w:t xml:space="preserve"> o</w:t>
      </w:r>
      <w:r w:rsidRPr="00BA07FE">
        <w:rPr>
          <w:i/>
        </w:rPr>
        <w:t>f</w:t>
      </w:r>
      <w:r w:rsidRPr="00BA07FE">
        <w:rPr>
          <w:i/>
          <w:spacing w:val="2"/>
        </w:rPr>
        <w:t xml:space="preserve"> </w:t>
      </w:r>
      <w:r w:rsidRPr="00BA07FE">
        <w:rPr>
          <w:i/>
        </w:rPr>
        <w:t>A</w:t>
      </w:r>
      <w:r w:rsidRPr="00BA07FE">
        <w:rPr>
          <w:i/>
          <w:spacing w:val="-1"/>
        </w:rPr>
        <w:t>gr</w:t>
      </w:r>
      <w:r w:rsidRPr="00BA07FE">
        <w:rPr>
          <w:i/>
        </w:rPr>
        <w:t>i</w:t>
      </w:r>
      <w:r w:rsidRPr="00BA07FE">
        <w:rPr>
          <w:i/>
          <w:spacing w:val="1"/>
        </w:rPr>
        <w:t>c</w:t>
      </w:r>
      <w:r w:rsidRPr="00BA07FE">
        <w:rPr>
          <w:i/>
          <w:spacing w:val="-1"/>
        </w:rPr>
        <w:t>u</w:t>
      </w:r>
      <w:r w:rsidRPr="00BA07FE">
        <w:rPr>
          <w:i/>
        </w:rPr>
        <w:t>l</w:t>
      </w:r>
      <w:r w:rsidRPr="00BA07FE">
        <w:rPr>
          <w:i/>
          <w:spacing w:val="1"/>
        </w:rPr>
        <w:t>t</w:t>
      </w:r>
      <w:r w:rsidRPr="00BA07FE">
        <w:rPr>
          <w:i/>
          <w:spacing w:val="-1"/>
        </w:rPr>
        <w:t>ur</w:t>
      </w:r>
      <w:r w:rsidRPr="00BA07FE">
        <w:rPr>
          <w:i/>
          <w:spacing w:val="1"/>
        </w:rPr>
        <w:t>e</w:t>
      </w:r>
      <w:r w:rsidRPr="00BA07FE">
        <w:rPr>
          <w:i/>
        </w:rPr>
        <w:t>,</w:t>
      </w:r>
      <w:r w:rsidRPr="00BA07FE">
        <w:rPr>
          <w:i/>
          <w:spacing w:val="-7"/>
        </w:rPr>
        <w:t xml:space="preserve"> </w:t>
      </w:r>
      <w:r w:rsidRPr="00BA07FE">
        <w:rPr>
          <w:i/>
          <w:spacing w:val="-1"/>
        </w:rPr>
        <w:t>Na</w:t>
      </w:r>
      <w:r w:rsidRPr="00BA07FE">
        <w:rPr>
          <w:i/>
          <w:spacing w:val="1"/>
        </w:rPr>
        <w:t>t</w:t>
      </w:r>
      <w:r w:rsidRPr="00BA07FE">
        <w:rPr>
          <w:i/>
          <w:spacing w:val="-1"/>
        </w:rPr>
        <w:t>ura</w:t>
      </w:r>
      <w:r w:rsidRPr="00BA07FE">
        <w:rPr>
          <w:i/>
        </w:rPr>
        <w:t>l</w:t>
      </w:r>
      <w:r w:rsidRPr="00BA07FE">
        <w:rPr>
          <w:i/>
          <w:spacing w:val="-3"/>
        </w:rPr>
        <w:t xml:space="preserve"> </w:t>
      </w:r>
      <w:r w:rsidRPr="00BA07FE">
        <w:rPr>
          <w:i/>
          <w:spacing w:val="-1"/>
        </w:rPr>
        <w:t>R</w:t>
      </w:r>
      <w:r w:rsidRPr="00BA07FE">
        <w:rPr>
          <w:i/>
          <w:spacing w:val="1"/>
        </w:rPr>
        <w:t>e</w:t>
      </w:r>
      <w:r w:rsidRPr="00BA07FE">
        <w:rPr>
          <w:i/>
        </w:rPr>
        <w:t>s</w:t>
      </w:r>
      <w:r w:rsidRPr="00BA07FE">
        <w:rPr>
          <w:i/>
          <w:spacing w:val="-1"/>
        </w:rPr>
        <w:t>our</w:t>
      </w:r>
      <w:r w:rsidRPr="00BA07FE">
        <w:rPr>
          <w:i/>
          <w:spacing w:val="1"/>
        </w:rPr>
        <w:t>ce</w:t>
      </w:r>
      <w:r w:rsidRPr="00BA07FE">
        <w:rPr>
          <w:i/>
        </w:rPr>
        <w:t>s</w:t>
      </w:r>
      <w:r w:rsidRPr="00BA07FE">
        <w:rPr>
          <w:i/>
          <w:spacing w:val="-4"/>
        </w:rPr>
        <w:t xml:space="preserve"> </w:t>
      </w:r>
      <w:r w:rsidRPr="00BA07FE">
        <w:rPr>
          <w:i/>
          <w:spacing w:val="-1"/>
        </w:rPr>
        <w:t>Con</w:t>
      </w:r>
      <w:r w:rsidRPr="00BA07FE">
        <w:rPr>
          <w:i/>
        </w:rPr>
        <w:t>s</w:t>
      </w:r>
      <w:r w:rsidRPr="00BA07FE">
        <w:rPr>
          <w:i/>
          <w:spacing w:val="1"/>
        </w:rPr>
        <w:t>e</w:t>
      </w:r>
      <w:r w:rsidRPr="00BA07FE">
        <w:rPr>
          <w:i/>
          <w:spacing w:val="-1"/>
        </w:rPr>
        <w:t>r</w:t>
      </w:r>
      <w:r w:rsidRPr="00BA07FE">
        <w:rPr>
          <w:i/>
          <w:spacing w:val="1"/>
        </w:rPr>
        <w:t>v</w:t>
      </w:r>
      <w:r w:rsidRPr="00BA07FE">
        <w:rPr>
          <w:i/>
          <w:spacing w:val="-1"/>
        </w:rPr>
        <w:t>a</w:t>
      </w:r>
      <w:r w:rsidRPr="00BA07FE">
        <w:rPr>
          <w:i/>
          <w:spacing w:val="1"/>
        </w:rPr>
        <w:t>t</w:t>
      </w:r>
      <w:r w:rsidRPr="00BA07FE">
        <w:rPr>
          <w:i/>
        </w:rPr>
        <w:t>i</w:t>
      </w:r>
      <w:r w:rsidRPr="00BA07FE">
        <w:rPr>
          <w:i/>
          <w:spacing w:val="-1"/>
        </w:rPr>
        <w:t>o</w:t>
      </w:r>
      <w:r w:rsidRPr="00BA07FE">
        <w:rPr>
          <w:i/>
        </w:rPr>
        <w:t>n</w:t>
      </w:r>
      <w:r w:rsidRPr="00BA07FE">
        <w:rPr>
          <w:i/>
          <w:spacing w:val="-4"/>
        </w:rPr>
        <w:t xml:space="preserve"> </w:t>
      </w:r>
      <w:r w:rsidRPr="00BA07FE">
        <w:rPr>
          <w:i/>
          <w:spacing w:val="-1"/>
        </w:rPr>
        <w:t>S</w:t>
      </w:r>
      <w:r w:rsidRPr="00BA07FE">
        <w:rPr>
          <w:i/>
          <w:spacing w:val="1"/>
        </w:rPr>
        <w:t>e</w:t>
      </w:r>
      <w:r w:rsidRPr="00BA07FE">
        <w:rPr>
          <w:i/>
          <w:spacing w:val="-1"/>
        </w:rPr>
        <w:t>r</w:t>
      </w:r>
      <w:r w:rsidRPr="00BA07FE">
        <w:rPr>
          <w:i/>
          <w:spacing w:val="1"/>
        </w:rPr>
        <w:t>v</w:t>
      </w:r>
      <w:r w:rsidRPr="00BA07FE">
        <w:rPr>
          <w:i/>
        </w:rPr>
        <w:t>i</w:t>
      </w:r>
      <w:r w:rsidRPr="00BA07FE">
        <w:rPr>
          <w:i/>
          <w:spacing w:val="1"/>
        </w:rPr>
        <w:t>ce</w:t>
      </w:r>
      <w:r w:rsidRPr="00BA07FE">
        <w:rPr>
          <w:i/>
        </w:rPr>
        <w:t>.</w:t>
      </w:r>
      <w:proofErr w:type="gramEnd"/>
      <w:r w:rsidRPr="00BA07FE">
        <w:rPr>
          <w:i/>
          <w:spacing w:val="-4"/>
        </w:rPr>
        <w:t xml:space="preserve"> </w:t>
      </w:r>
      <w:r w:rsidRPr="00BA07FE">
        <w:rPr>
          <w:i/>
          <w:spacing w:val="-2"/>
        </w:rPr>
        <w:t>A</w:t>
      </w:r>
      <w:r w:rsidRPr="00BA07FE">
        <w:rPr>
          <w:i/>
          <w:spacing w:val="1"/>
        </w:rPr>
        <w:t>v</w:t>
      </w:r>
      <w:r w:rsidRPr="00BA07FE">
        <w:rPr>
          <w:i/>
          <w:spacing w:val="-1"/>
        </w:rPr>
        <w:t>a</w:t>
      </w:r>
      <w:r w:rsidRPr="00BA07FE">
        <w:rPr>
          <w:i/>
        </w:rPr>
        <w:t>il</w:t>
      </w:r>
      <w:r w:rsidRPr="00BA07FE">
        <w:rPr>
          <w:i/>
          <w:spacing w:val="-1"/>
        </w:rPr>
        <w:t>ab</w:t>
      </w:r>
      <w:r w:rsidRPr="00BA07FE">
        <w:rPr>
          <w:i/>
        </w:rPr>
        <w:t xml:space="preserve">le </w:t>
      </w:r>
      <w:r w:rsidRPr="00BA07FE">
        <w:rPr>
          <w:i/>
          <w:spacing w:val="-1"/>
        </w:rPr>
        <w:t>on</w:t>
      </w:r>
      <w:r w:rsidRPr="00BA07FE">
        <w:rPr>
          <w:i/>
        </w:rPr>
        <w:t>li</w:t>
      </w:r>
      <w:r w:rsidRPr="00BA07FE">
        <w:rPr>
          <w:i/>
          <w:spacing w:val="-1"/>
        </w:rPr>
        <w:t>n</w:t>
      </w:r>
      <w:r w:rsidRPr="00BA07FE">
        <w:rPr>
          <w:i/>
        </w:rPr>
        <w:t xml:space="preserve">e </w:t>
      </w:r>
      <w:proofErr w:type="gramStart"/>
      <w:r w:rsidRPr="00BA07FE">
        <w:rPr>
          <w:i/>
          <w:spacing w:val="-1"/>
        </w:rPr>
        <w:t>a</w:t>
      </w:r>
      <w:r w:rsidRPr="00BA07FE">
        <w:rPr>
          <w:i/>
        </w:rPr>
        <w:t xml:space="preserve">t </w:t>
      </w:r>
      <w:r w:rsidRPr="00BA07FE">
        <w:rPr>
          <w:i/>
          <w:color w:val="0000FF"/>
          <w:spacing w:val="-52"/>
        </w:rPr>
        <w:t xml:space="preserve"> </w:t>
      </w:r>
      <w:proofErr w:type="gramEnd"/>
      <w:r w:rsidR="00ED6B7C">
        <w:fldChar w:fldCharType="begin"/>
      </w:r>
      <w:r w:rsidR="00ED6B7C">
        <w:instrText xml:space="preserve"> HYPERLINK "http://datagateway.nrcs.usda.gov/" \h </w:instrText>
      </w:r>
      <w:r w:rsidR="00ED6B7C">
        <w:fldChar w:fldCharType="separate"/>
      </w:r>
      <w:r w:rsidRPr="00355209">
        <w:rPr>
          <w:i/>
          <w:color w:val="0000FF"/>
          <w:spacing w:val="-1"/>
          <w:w w:val="99"/>
          <w:u w:val="single" w:color="0000FF"/>
        </w:rPr>
        <w:t>h</w:t>
      </w:r>
      <w:r w:rsidRPr="00355209">
        <w:rPr>
          <w:i/>
          <w:color w:val="0000FF"/>
          <w:spacing w:val="1"/>
          <w:w w:val="99"/>
          <w:u w:val="single" w:color="0000FF"/>
        </w:rPr>
        <w:t>tt</w:t>
      </w:r>
      <w:r w:rsidRPr="00355209">
        <w:rPr>
          <w:i/>
          <w:color w:val="0000FF"/>
          <w:spacing w:val="-1"/>
          <w:w w:val="99"/>
          <w:u w:val="single" w:color="0000FF"/>
        </w:rPr>
        <w:t>p</w:t>
      </w:r>
      <w:r w:rsidRPr="00355209">
        <w:rPr>
          <w:i/>
          <w:color w:val="0000FF"/>
          <w:w w:val="99"/>
          <w:u w:val="single" w:color="0000FF"/>
        </w:rPr>
        <w:t>://</w:t>
      </w:r>
      <w:r w:rsidRPr="00355209">
        <w:rPr>
          <w:i/>
          <w:color w:val="0000FF"/>
          <w:spacing w:val="-1"/>
          <w:w w:val="99"/>
          <w:u w:val="single" w:color="0000FF"/>
        </w:rPr>
        <w:t>da</w:t>
      </w:r>
      <w:r w:rsidRPr="00355209">
        <w:rPr>
          <w:i/>
          <w:color w:val="0000FF"/>
          <w:spacing w:val="1"/>
          <w:w w:val="99"/>
          <w:u w:val="single" w:color="0000FF"/>
        </w:rPr>
        <w:t>t</w:t>
      </w:r>
      <w:r w:rsidRPr="00355209">
        <w:rPr>
          <w:i/>
          <w:color w:val="0000FF"/>
          <w:spacing w:val="-1"/>
          <w:w w:val="99"/>
          <w:u w:val="single" w:color="0000FF"/>
        </w:rPr>
        <w:t>aga</w:t>
      </w:r>
      <w:r w:rsidRPr="00355209">
        <w:rPr>
          <w:i/>
          <w:color w:val="0000FF"/>
          <w:spacing w:val="1"/>
          <w:w w:val="99"/>
          <w:u w:val="single" w:color="0000FF"/>
        </w:rPr>
        <w:t>t</w:t>
      </w:r>
      <w:r w:rsidRPr="00355209">
        <w:rPr>
          <w:i/>
          <w:color w:val="0000FF"/>
          <w:w w:val="99"/>
          <w:u w:val="single" w:color="0000FF"/>
        </w:rPr>
        <w:t>e</w:t>
      </w:r>
      <w:r w:rsidRPr="00355209">
        <w:rPr>
          <w:i/>
          <w:color w:val="0000FF"/>
          <w:spacing w:val="-1"/>
          <w:w w:val="99"/>
          <w:u w:val="single" w:color="0000FF"/>
        </w:rPr>
        <w:t>wa</w:t>
      </w:r>
      <w:r w:rsidRPr="00355209">
        <w:rPr>
          <w:i/>
          <w:color w:val="0000FF"/>
          <w:spacing w:val="1"/>
          <w:w w:val="99"/>
          <w:u w:val="single" w:color="0000FF"/>
        </w:rPr>
        <w:t>y</w:t>
      </w:r>
      <w:r w:rsidRPr="00355209">
        <w:rPr>
          <w:i/>
          <w:color w:val="0000FF"/>
          <w:w w:val="99"/>
          <w:u w:val="single" w:color="0000FF"/>
        </w:rPr>
        <w:t>.</w:t>
      </w:r>
      <w:r w:rsidRPr="00355209">
        <w:rPr>
          <w:i/>
          <w:color w:val="0000FF"/>
          <w:spacing w:val="-1"/>
          <w:w w:val="99"/>
          <w:u w:val="single" w:color="0000FF"/>
        </w:rPr>
        <w:t>nr</w:t>
      </w:r>
      <w:r w:rsidRPr="00355209">
        <w:rPr>
          <w:i/>
          <w:color w:val="0000FF"/>
          <w:spacing w:val="1"/>
          <w:w w:val="99"/>
          <w:u w:val="single" w:color="0000FF"/>
        </w:rPr>
        <w:t>c</w:t>
      </w:r>
      <w:r w:rsidRPr="00355209">
        <w:rPr>
          <w:i/>
          <w:color w:val="0000FF"/>
          <w:w w:val="99"/>
          <w:u w:val="single" w:color="0000FF"/>
        </w:rPr>
        <w:t>s</w:t>
      </w:r>
      <w:r w:rsidRPr="00355209">
        <w:rPr>
          <w:i/>
          <w:color w:val="0000FF"/>
          <w:spacing w:val="2"/>
          <w:w w:val="99"/>
          <w:u w:val="single" w:color="0000FF"/>
        </w:rPr>
        <w:t>.</w:t>
      </w:r>
      <w:r w:rsidRPr="00355209">
        <w:rPr>
          <w:i/>
          <w:color w:val="0000FF"/>
          <w:spacing w:val="-1"/>
          <w:w w:val="99"/>
          <w:u w:val="single" w:color="0000FF"/>
        </w:rPr>
        <w:t>u</w:t>
      </w:r>
      <w:r w:rsidRPr="00355209">
        <w:rPr>
          <w:i/>
          <w:color w:val="0000FF"/>
          <w:w w:val="99"/>
          <w:u w:val="single" w:color="0000FF"/>
        </w:rPr>
        <w:t>s</w:t>
      </w:r>
      <w:r w:rsidRPr="00355209">
        <w:rPr>
          <w:i/>
          <w:color w:val="0000FF"/>
          <w:spacing w:val="-1"/>
          <w:w w:val="99"/>
          <w:u w:val="single" w:color="0000FF"/>
        </w:rPr>
        <w:t>d</w:t>
      </w:r>
      <w:r w:rsidRPr="00355209">
        <w:rPr>
          <w:i/>
          <w:color w:val="0000FF"/>
          <w:spacing w:val="1"/>
          <w:w w:val="99"/>
          <w:u w:val="single" w:color="0000FF"/>
        </w:rPr>
        <w:t>a</w:t>
      </w:r>
      <w:r w:rsidRPr="00355209">
        <w:rPr>
          <w:i/>
          <w:color w:val="0000FF"/>
          <w:w w:val="99"/>
          <w:u w:val="single" w:color="0000FF"/>
        </w:rPr>
        <w:t>.</w:t>
      </w:r>
      <w:r w:rsidRPr="00355209">
        <w:rPr>
          <w:i/>
          <w:color w:val="0000FF"/>
          <w:spacing w:val="-1"/>
          <w:w w:val="99"/>
          <w:u w:val="single" w:color="0000FF"/>
        </w:rPr>
        <w:t>go</w:t>
      </w:r>
      <w:r w:rsidRPr="00355209">
        <w:rPr>
          <w:i/>
          <w:color w:val="0000FF"/>
          <w:spacing w:val="1"/>
          <w:w w:val="99"/>
          <w:u w:val="single" w:color="0000FF"/>
        </w:rPr>
        <w:t>v</w:t>
      </w:r>
      <w:r w:rsidRPr="00355209">
        <w:rPr>
          <w:i/>
          <w:color w:val="0000FF"/>
          <w:w w:val="99"/>
          <w:u w:val="single" w:color="0000FF"/>
        </w:rPr>
        <w:t>/</w:t>
      </w:r>
      <w:r w:rsidR="00ED6B7C">
        <w:rPr>
          <w:i/>
          <w:color w:val="0000FF"/>
          <w:w w:val="99"/>
          <w:u w:val="single" w:color="0000FF"/>
        </w:rPr>
        <w:fldChar w:fldCharType="end"/>
      </w:r>
      <w:r w:rsidRPr="00355209">
        <w:rPr>
          <w:rFonts w:eastAsia="Tahoma"/>
          <w:i/>
          <w:color w:val="000000"/>
          <w:w w:val="99"/>
        </w:rPr>
        <w:t>.</w:t>
      </w:r>
      <w:r w:rsidRPr="00355209">
        <w:rPr>
          <w:rFonts w:eastAsia="Tahoma"/>
          <w:i/>
          <w:color w:val="000000"/>
          <w:spacing w:val="3"/>
          <w:w w:val="99"/>
        </w:rPr>
        <w:t xml:space="preserve"> January</w:t>
      </w:r>
      <w:r w:rsidRPr="00355209">
        <w:rPr>
          <w:i/>
          <w:color w:val="000000"/>
          <w:spacing w:val="-3"/>
        </w:rPr>
        <w:t xml:space="preserve"> </w:t>
      </w:r>
      <w:r w:rsidRPr="00355209">
        <w:rPr>
          <w:i/>
          <w:color w:val="000000"/>
          <w:spacing w:val="1"/>
        </w:rPr>
        <w:t>15</w:t>
      </w:r>
      <w:r w:rsidRPr="00355209">
        <w:rPr>
          <w:i/>
          <w:color w:val="000000"/>
        </w:rPr>
        <w:t>,</w:t>
      </w:r>
      <w:r w:rsidRPr="00355209">
        <w:rPr>
          <w:i/>
          <w:color w:val="000000"/>
          <w:spacing w:val="-2"/>
        </w:rPr>
        <w:t xml:space="preserve"> 2</w:t>
      </w:r>
      <w:r w:rsidRPr="00355209">
        <w:rPr>
          <w:i/>
          <w:color w:val="000000"/>
          <w:spacing w:val="1"/>
        </w:rPr>
        <w:t>014</w:t>
      </w:r>
      <w:r w:rsidRPr="00355209">
        <w:rPr>
          <w:i/>
          <w:color w:val="000000"/>
          <w:spacing w:val="-6"/>
        </w:rPr>
        <w:t xml:space="preserve"> </w:t>
      </w:r>
      <w:r w:rsidRPr="00355209">
        <w:rPr>
          <w:i/>
          <w:color w:val="000000"/>
          <w:spacing w:val="-1"/>
        </w:rPr>
        <w:t>(</w:t>
      </w:r>
      <w:r w:rsidRPr="00355209">
        <w:rPr>
          <w:i/>
          <w:color w:val="000000"/>
        </w:rPr>
        <w:t>F</w:t>
      </w:r>
      <w:r w:rsidRPr="00355209">
        <w:rPr>
          <w:i/>
          <w:color w:val="000000"/>
          <w:spacing w:val="1"/>
        </w:rPr>
        <w:t>Y2</w:t>
      </w:r>
      <w:r w:rsidRPr="00355209">
        <w:rPr>
          <w:i/>
          <w:color w:val="000000"/>
          <w:spacing w:val="-2"/>
        </w:rPr>
        <w:t>0</w:t>
      </w:r>
      <w:r w:rsidRPr="00355209">
        <w:rPr>
          <w:i/>
          <w:color w:val="000000"/>
          <w:spacing w:val="1"/>
        </w:rPr>
        <w:t>14</w:t>
      </w:r>
      <w:r w:rsidRPr="00355209">
        <w:rPr>
          <w:i/>
          <w:color w:val="000000"/>
          <w:spacing w:val="-4"/>
        </w:rPr>
        <w:t xml:space="preserve"> </w:t>
      </w:r>
      <w:r w:rsidRPr="00355209">
        <w:rPr>
          <w:i/>
          <w:color w:val="000000"/>
          <w:spacing w:val="-3"/>
        </w:rPr>
        <w:t>o</w:t>
      </w:r>
      <w:r w:rsidRPr="00355209">
        <w:rPr>
          <w:i/>
          <w:color w:val="000000"/>
          <w:spacing w:val="1"/>
        </w:rPr>
        <w:t>ff</w:t>
      </w:r>
      <w:r w:rsidRPr="00355209">
        <w:rPr>
          <w:i/>
          <w:color w:val="000000"/>
        </w:rPr>
        <w:t>i</w:t>
      </w:r>
      <w:r w:rsidRPr="00355209">
        <w:rPr>
          <w:i/>
          <w:color w:val="000000"/>
          <w:spacing w:val="1"/>
        </w:rPr>
        <w:t>c</w:t>
      </w:r>
      <w:r w:rsidRPr="00355209">
        <w:rPr>
          <w:i/>
          <w:color w:val="000000"/>
        </w:rPr>
        <w:t>i</w:t>
      </w:r>
      <w:r w:rsidRPr="00355209">
        <w:rPr>
          <w:i/>
          <w:color w:val="000000"/>
          <w:spacing w:val="-1"/>
        </w:rPr>
        <w:t>a</w:t>
      </w:r>
      <w:r w:rsidRPr="00355209">
        <w:rPr>
          <w:i/>
          <w:color w:val="000000"/>
        </w:rPr>
        <w:t>l</w:t>
      </w:r>
      <w:r w:rsidRPr="00355209">
        <w:rPr>
          <w:i/>
          <w:color w:val="000000"/>
          <w:spacing w:val="1"/>
        </w:rPr>
        <w:t xml:space="preserve"> </w:t>
      </w:r>
      <w:r w:rsidRPr="00355209">
        <w:rPr>
          <w:i/>
          <w:color w:val="000000"/>
          <w:spacing w:val="-1"/>
        </w:rPr>
        <w:t>r</w:t>
      </w:r>
      <w:r w:rsidRPr="00355209">
        <w:rPr>
          <w:i/>
          <w:color w:val="000000"/>
          <w:spacing w:val="1"/>
        </w:rPr>
        <w:t>e</w:t>
      </w:r>
      <w:r w:rsidRPr="00355209">
        <w:rPr>
          <w:i/>
          <w:color w:val="000000"/>
          <w:spacing w:val="-2"/>
        </w:rPr>
        <w:t>l</w:t>
      </w:r>
      <w:r w:rsidRPr="00355209">
        <w:rPr>
          <w:i/>
          <w:color w:val="000000"/>
          <w:spacing w:val="1"/>
        </w:rPr>
        <w:t>e</w:t>
      </w:r>
      <w:r w:rsidRPr="00355209">
        <w:rPr>
          <w:i/>
          <w:color w:val="000000"/>
          <w:spacing w:val="-1"/>
        </w:rPr>
        <w:t>a</w:t>
      </w:r>
      <w:r w:rsidRPr="00355209">
        <w:rPr>
          <w:i/>
          <w:color w:val="000000"/>
        </w:rPr>
        <w:t>s</w:t>
      </w:r>
      <w:r w:rsidRPr="00355209">
        <w:rPr>
          <w:i/>
          <w:color w:val="000000"/>
          <w:spacing w:val="1"/>
        </w:rPr>
        <w:t>e</w:t>
      </w:r>
      <w:r w:rsidRPr="00355209">
        <w:rPr>
          <w:i/>
          <w:color w:val="000000"/>
          <w:spacing w:val="-1"/>
        </w:rPr>
        <w:t>)</w:t>
      </w:r>
      <w:r w:rsidRPr="00355209">
        <w:rPr>
          <w:i/>
          <w:color w:val="000000"/>
        </w:rPr>
        <w:t>.</w:t>
      </w:r>
    </w:p>
    <w:p w:rsidR="00DA6ED1" w:rsidRPr="00DA6ED1" w:rsidRDefault="00DA6ED1" w:rsidP="00DA6ED1">
      <w:pPr>
        <w:pStyle w:val="Heading3"/>
      </w:pPr>
      <w:bookmarkStart w:id="139" w:name="_Toc386617163"/>
      <w:bookmarkStart w:id="140" w:name="_Toc399102615"/>
      <w:r w:rsidRPr="00DA6ED1">
        <w:t>Conterminous US Tile</w:t>
      </w:r>
      <w:bookmarkEnd w:id="139"/>
      <w:bookmarkEnd w:id="140"/>
    </w:p>
    <w:p w:rsidR="00DA6ED1" w:rsidRPr="00355209" w:rsidRDefault="00DA6ED1" w:rsidP="00DA6ED1">
      <w:pPr>
        <w:pStyle w:val="NoSpacing"/>
        <w:rPr>
          <w:i/>
        </w:rPr>
      </w:pPr>
      <w:proofErr w:type="gramStart"/>
      <w:r w:rsidRPr="00BA07FE">
        <w:rPr>
          <w:i/>
        </w:rPr>
        <w:t>Soil Survey Staff.</w:t>
      </w:r>
      <w:proofErr w:type="gramEnd"/>
      <w:r w:rsidRPr="00BA07FE">
        <w:rPr>
          <w:i/>
        </w:rPr>
        <w:t xml:space="preserve"> Gridded Soil </w:t>
      </w:r>
      <w:r>
        <w:rPr>
          <w:i/>
        </w:rPr>
        <w:t>S</w:t>
      </w:r>
      <w:r w:rsidRPr="00BA07FE">
        <w:rPr>
          <w:i/>
        </w:rPr>
        <w:t xml:space="preserve">urvey Geographic (gSSURGO) Database for the Conterminous United States. </w:t>
      </w:r>
      <w:proofErr w:type="gramStart"/>
      <w:r w:rsidRPr="00355209">
        <w:rPr>
          <w:i/>
        </w:rPr>
        <w:t>United States Department of Agriculture, Natural Resources Conservation Service.</w:t>
      </w:r>
      <w:proofErr w:type="gramEnd"/>
      <w:r w:rsidRPr="00355209">
        <w:rPr>
          <w:i/>
        </w:rPr>
        <w:t xml:space="preserve"> </w:t>
      </w:r>
      <w:proofErr w:type="gramStart"/>
      <w:r w:rsidRPr="00355209">
        <w:rPr>
          <w:i/>
        </w:rPr>
        <w:t xml:space="preserve">Available online at </w:t>
      </w:r>
      <w:hyperlink r:id="rId30" w:history="1">
        <w:r w:rsidRPr="00355209">
          <w:rPr>
            <w:rStyle w:val="Hyperlink"/>
            <w:i/>
          </w:rPr>
          <w:t>http://datagateway.nrcs.usda.gov/</w:t>
        </w:r>
      </w:hyperlink>
      <w:r w:rsidRPr="00355209">
        <w:rPr>
          <w:i/>
        </w:rPr>
        <w:t>.</w:t>
      </w:r>
      <w:proofErr w:type="gramEnd"/>
      <w:r w:rsidRPr="00355209">
        <w:rPr>
          <w:i/>
        </w:rPr>
        <w:t xml:space="preserve"> January 15, 2014 (FY2014 official release).</w:t>
      </w:r>
    </w:p>
    <w:p w:rsidR="00DA6ED1" w:rsidRPr="00DA6ED1" w:rsidRDefault="00DA6ED1" w:rsidP="00DA6ED1">
      <w:pPr>
        <w:pStyle w:val="Heading3"/>
      </w:pPr>
      <w:bookmarkStart w:id="141" w:name="_Toc386617164"/>
      <w:bookmarkStart w:id="142" w:name="_Toc399102616"/>
      <w:r w:rsidRPr="00DA6ED1">
        <w:t>National Collection of Tiles</w:t>
      </w:r>
      <w:bookmarkEnd w:id="141"/>
      <w:bookmarkEnd w:id="142"/>
    </w:p>
    <w:p w:rsidR="00DA6ED1" w:rsidRPr="00355209" w:rsidRDefault="00DA6ED1" w:rsidP="00DA6ED1">
      <w:pPr>
        <w:pStyle w:val="NoSpacing"/>
        <w:rPr>
          <w:i/>
        </w:rPr>
      </w:pPr>
      <w:proofErr w:type="gramStart"/>
      <w:r w:rsidRPr="00BA07FE">
        <w:rPr>
          <w:i/>
        </w:rPr>
        <w:t>Soil Survey Staff.</w:t>
      </w:r>
      <w:proofErr w:type="gramEnd"/>
      <w:r w:rsidRPr="00BA07FE">
        <w:rPr>
          <w:i/>
        </w:rPr>
        <w:t xml:space="preserve"> Gridded Soil </w:t>
      </w:r>
      <w:r>
        <w:rPr>
          <w:i/>
        </w:rPr>
        <w:t>S</w:t>
      </w:r>
      <w:r w:rsidRPr="00BA07FE">
        <w:rPr>
          <w:i/>
        </w:rPr>
        <w:t xml:space="preserve">urvey Geographic (gSSURGO) Database for the United States of America and the Territories, Commonwealths, and Island Nations served by the USDA-NRCS. </w:t>
      </w:r>
      <w:proofErr w:type="gramStart"/>
      <w:r w:rsidRPr="00BA07FE">
        <w:rPr>
          <w:i/>
        </w:rPr>
        <w:t>United State</w:t>
      </w:r>
      <w:r>
        <w:rPr>
          <w:i/>
        </w:rPr>
        <w:t>s</w:t>
      </w:r>
      <w:r w:rsidRPr="00BA07FE">
        <w:rPr>
          <w:i/>
        </w:rPr>
        <w:t xml:space="preserve"> Department of </w:t>
      </w:r>
      <w:r w:rsidRPr="00355209">
        <w:rPr>
          <w:i/>
        </w:rPr>
        <w:t>Agriculture, Natural Resources Conservation Service.</w:t>
      </w:r>
      <w:proofErr w:type="gramEnd"/>
      <w:r w:rsidRPr="00355209">
        <w:rPr>
          <w:i/>
        </w:rPr>
        <w:t xml:space="preserve"> </w:t>
      </w:r>
      <w:proofErr w:type="gramStart"/>
      <w:r w:rsidRPr="00355209">
        <w:rPr>
          <w:i/>
        </w:rPr>
        <w:t xml:space="preserve">Available online at </w:t>
      </w:r>
      <w:hyperlink r:id="rId31" w:history="1">
        <w:r w:rsidRPr="00355209">
          <w:rPr>
            <w:rStyle w:val="Hyperlink"/>
            <w:i/>
          </w:rPr>
          <w:t>http://datagateway.nrcs.usda.gov/</w:t>
        </w:r>
      </w:hyperlink>
      <w:r w:rsidRPr="00355209">
        <w:rPr>
          <w:i/>
        </w:rPr>
        <w:t>.</w:t>
      </w:r>
      <w:proofErr w:type="gramEnd"/>
      <w:r w:rsidRPr="00355209">
        <w:rPr>
          <w:i/>
        </w:rPr>
        <w:t xml:space="preserve"> January 15, 2014 (FY2014 official release).</w:t>
      </w:r>
    </w:p>
    <w:p w:rsidR="00DA6ED1" w:rsidRPr="00BA07FE" w:rsidRDefault="00DA6ED1" w:rsidP="00DA6ED1">
      <w:pPr>
        <w:pStyle w:val="NoSpacing"/>
      </w:pPr>
    </w:p>
    <w:p w:rsidR="00DA6ED1" w:rsidRDefault="00DA6ED1" w:rsidP="00DA6ED1">
      <w:pPr>
        <w:pStyle w:val="NoSpacing"/>
        <w:rPr>
          <w:spacing w:val="1"/>
        </w:rPr>
      </w:pPr>
    </w:p>
    <w:p w:rsidR="00DA6ED1" w:rsidRPr="00BA07FE" w:rsidRDefault="00DA6ED1" w:rsidP="00DA6ED1">
      <w:pPr>
        <w:pStyle w:val="NoSpacing"/>
      </w:pPr>
      <w:r w:rsidRPr="00BA07FE">
        <w:rPr>
          <w:spacing w:val="1"/>
        </w:rPr>
        <w:t>Th</w:t>
      </w:r>
      <w:r w:rsidRPr="00BA07FE">
        <w:t>e</w:t>
      </w:r>
      <w:r w:rsidRPr="00BA07FE">
        <w:rPr>
          <w:spacing w:val="-2"/>
        </w:rPr>
        <w:t xml:space="preserve"> </w:t>
      </w:r>
      <w:r w:rsidRPr="00BA07FE">
        <w:rPr>
          <w:spacing w:val="1"/>
        </w:rPr>
        <w:t>fo</w:t>
      </w:r>
      <w:r w:rsidRPr="00BA07FE">
        <w:t>llo</w:t>
      </w:r>
      <w:r w:rsidRPr="00BA07FE">
        <w:rPr>
          <w:spacing w:val="-1"/>
        </w:rPr>
        <w:t>w</w:t>
      </w:r>
      <w:r w:rsidRPr="00BA07FE">
        <w:t>i</w:t>
      </w:r>
      <w:r w:rsidRPr="00BA07FE">
        <w:rPr>
          <w:spacing w:val="1"/>
        </w:rPr>
        <w:t>n</w:t>
      </w:r>
      <w:r w:rsidRPr="00BA07FE">
        <w:t>g</w:t>
      </w:r>
      <w:r w:rsidRPr="00BA07FE">
        <w:rPr>
          <w:spacing w:val="-5"/>
        </w:rPr>
        <w:t xml:space="preserve"> </w:t>
      </w:r>
      <w:r w:rsidRPr="00BA07FE">
        <w:rPr>
          <w:spacing w:val="1"/>
        </w:rPr>
        <w:t>e</w:t>
      </w:r>
      <w:r w:rsidRPr="00BA07FE">
        <w:rPr>
          <w:spacing w:val="-1"/>
        </w:rPr>
        <w:t>x</w:t>
      </w:r>
      <w:r w:rsidRPr="00BA07FE">
        <w:t>am</w:t>
      </w:r>
      <w:r w:rsidRPr="00BA07FE">
        <w:rPr>
          <w:spacing w:val="1"/>
        </w:rPr>
        <w:t>p</w:t>
      </w:r>
      <w:r w:rsidRPr="00BA07FE">
        <w:rPr>
          <w:spacing w:val="-2"/>
        </w:rPr>
        <w:t>l</w:t>
      </w:r>
      <w:r w:rsidRPr="00BA07FE">
        <w:t>e is</w:t>
      </w:r>
      <w:r w:rsidRPr="00BA07FE">
        <w:rPr>
          <w:spacing w:val="-2"/>
        </w:rPr>
        <w:t xml:space="preserve"> </w:t>
      </w:r>
      <w:r w:rsidRPr="00BA07FE">
        <w:rPr>
          <w:spacing w:val="1"/>
        </w:rPr>
        <w:t>fo</w:t>
      </w:r>
      <w:r w:rsidRPr="00BA07FE">
        <w:t>r</w:t>
      </w:r>
      <w:r w:rsidRPr="00BA07FE">
        <w:rPr>
          <w:spacing w:val="-2"/>
        </w:rPr>
        <w:t xml:space="preserve"> </w:t>
      </w:r>
      <w:r w:rsidRPr="00BA07FE">
        <w:rPr>
          <w:spacing w:val="-1"/>
        </w:rPr>
        <w:t>t</w:t>
      </w:r>
      <w:r w:rsidRPr="00BA07FE">
        <w:rPr>
          <w:spacing w:val="1"/>
        </w:rPr>
        <w:t>h</w:t>
      </w:r>
      <w:r w:rsidRPr="00BA07FE">
        <w:t>e</w:t>
      </w:r>
      <w:r w:rsidRPr="00BA07FE">
        <w:rPr>
          <w:spacing w:val="-3"/>
        </w:rPr>
        <w:t xml:space="preserve"> </w:t>
      </w:r>
      <w:r w:rsidRPr="00BA07FE">
        <w:rPr>
          <w:spacing w:val="1"/>
        </w:rPr>
        <w:t>N</w:t>
      </w:r>
      <w:r w:rsidRPr="00BA07FE">
        <w:t>a</w:t>
      </w:r>
      <w:r w:rsidRPr="00BA07FE">
        <w:rPr>
          <w:spacing w:val="1"/>
        </w:rPr>
        <w:t>t</w:t>
      </w:r>
      <w:r w:rsidRPr="00BA07FE">
        <w:rPr>
          <w:spacing w:val="-2"/>
        </w:rPr>
        <w:t>i</w:t>
      </w:r>
      <w:r w:rsidRPr="00BA07FE">
        <w:rPr>
          <w:spacing w:val="1"/>
        </w:rPr>
        <w:t>on</w:t>
      </w:r>
      <w:r w:rsidRPr="00BA07FE">
        <w:t>al</w:t>
      </w:r>
      <w:r w:rsidRPr="00BA07FE">
        <w:rPr>
          <w:spacing w:val="-3"/>
        </w:rPr>
        <w:t xml:space="preserve"> </w:t>
      </w:r>
      <w:r w:rsidRPr="00BA07FE">
        <w:rPr>
          <w:spacing w:val="1"/>
        </w:rPr>
        <w:t>V</w:t>
      </w:r>
      <w:r w:rsidRPr="00BA07FE">
        <w:t>al</w:t>
      </w:r>
      <w:r w:rsidRPr="00BA07FE">
        <w:rPr>
          <w:spacing w:val="-1"/>
        </w:rPr>
        <w:t>u</w:t>
      </w:r>
      <w:r w:rsidRPr="00BA07FE">
        <w:t>e</w:t>
      </w:r>
      <w:r w:rsidRPr="00BA07FE">
        <w:rPr>
          <w:spacing w:val="1"/>
        </w:rPr>
        <w:t xml:space="preserve"> </w:t>
      </w:r>
      <w:r w:rsidRPr="00BA07FE">
        <w:rPr>
          <w:spacing w:val="-2"/>
        </w:rPr>
        <w:t>A</w:t>
      </w:r>
      <w:r w:rsidRPr="00BA07FE">
        <w:rPr>
          <w:spacing w:val="1"/>
        </w:rPr>
        <w:t>dd</w:t>
      </w:r>
      <w:r w:rsidRPr="00BA07FE">
        <w:rPr>
          <w:spacing w:val="-2"/>
        </w:rPr>
        <w:t>e</w:t>
      </w:r>
      <w:r w:rsidRPr="00BA07FE">
        <w:t>d</w:t>
      </w:r>
      <w:r w:rsidRPr="00BA07FE">
        <w:rPr>
          <w:spacing w:val="-1"/>
        </w:rPr>
        <w:t xml:space="preserve"> </w:t>
      </w:r>
      <w:r w:rsidRPr="00BA07FE">
        <w:t>L</w:t>
      </w:r>
      <w:r w:rsidRPr="00BA07FE">
        <w:rPr>
          <w:spacing w:val="1"/>
        </w:rPr>
        <w:t>oo</w:t>
      </w:r>
      <w:r w:rsidRPr="00BA07FE">
        <w:t xml:space="preserve">k </w:t>
      </w:r>
      <w:r w:rsidRPr="00BA07FE">
        <w:rPr>
          <w:spacing w:val="-3"/>
        </w:rPr>
        <w:t>U</w:t>
      </w:r>
      <w:r w:rsidRPr="00BA07FE">
        <w:t xml:space="preserve">p </w:t>
      </w:r>
      <w:r w:rsidRPr="00BA07FE">
        <w:rPr>
          <w:spacing w:val="-1"/>
        </w:rPr>
        <w:t>(</w:t>
      </w:r>
      <w:proofErr w:type="spellStart"/>
      <w:r w:rsidRPr="00BA07FE">
        <w:t>val</w:t>
      </w:r>
      <w:r w:rsidRPr="00BA07FE">
        <w:rPr>
          <w:spacing w:val="-1"/>
        </w:rPr>
        <w:t>u</w:t>
      </w:r>
      <w:proofErr w:type="spellEnd"/>
      <w:r w:rsidRPr="00BA07FE">
        <w:t>)</w:t>
      </w:r>
      <w:r w:rsidRPr="00BA07FE">
        <w:rPr>
          <w:spacing w:val="-1"/>
        </w:rPr>
        <w:t xml:space="preserve"> </w:t>
      </w:r>
      <w:r w:rsidRPr="00BA07FE">
        <w:rPr>
          <w:spacing w:val="1"/>
        </w:rPr>
        <w:t>T</w:t>
      </w:r>
      <w:r w:rsidRPr="00BA07FE">
        <w:rPr>
          <w:spacing w:val="-2"/>
        </w:rPr>
        <w:t>a</w:t>
      </w:r>
      <w:r w:rsidRPr="00BA07FE">
        <w:rPr>
          <w:spacing w:val="1"/>
        </w:rPr>
        <w:t>b</w:t>
      </w:r>
      <w:r w:rsidRPr="00BA07FE">
        <w:t>l</w:t>
      </w:r>
      <w:r w:rsidRPr="00BA07FE">
        <w:rPr>
          <w:spacing w:val="1"/>
        </w:rPr>
        <w:t>e</w:t>
      </w:r>
      <w:r>
        <w:rPr>
          <w:spacing w:val="1"/>
        </w:rPr>
        <w:t xml:space="preserve"> Database</w:t>
      </w:r>
      <w:r w:rsidRPr="00BA07FE">
        <w:t>.</w:t>
      </w:r>
      <w:r w:rsidRPr="00BA07FE">
        <w:rPr>
          <w:spacing w:val="-1"/>
        </w:rPr>
        <w:t xml:space="preserve"> </w:t>
      </w:r>
      <w:r w:rsidRPr="00BA07FE">
        <w:t>S</w:t>
      </w:r>
      <w:r w:rsidRPr="00BA07FE">
        <w:rPr>
          <w:spacing w:val="1"/>
        </w:rPr>
        <w:t>u</w:t>
      </w:r>
      <w:r w:rsidRPr="00BA07FE">
        <w:rPr>
          <w:spacing w:val="-3"/>
        </w:rPr>
        <w:t>c</w:t>
      </w:r>
      <w:r w:rsidRPr="00BA07FE">
        <w:t>h</w:t>
      </w:r>
      <w:r w:rsidRPr="00BA07FE">
        <w:rPr>
          <w:spacing w:val="2"/>
        </w:rPr>
        <w:t xml:space="preserve"> </w:t>
      </w:r>
      <w:r w:rsidRPr="00BA07FE">
        <w:rPr>
          <w:spacing w:val="-1"/>
        </w:rPr>
        <w:t>c</w:t>
      </w:r>
      <w:r w:rsidRPr="00BA07FE">
        <w:t>i</w:t>
      </w:r>
      <w:r w:rsidRPr="00BA07FE">
        <w:rPr>
          <w:spacing w:val="1"/>
        </w:rPr>
        <w:t>t</w:t>
      </w:r>
      <w:r w:rsidRPr="00BA07FE">
        <w:rPr>
          <w:spacing w:val="-2"/>
        </w:rPr>
        <w:t>a</w:t>
      </w:r>
      <w:r w:rsidRPr="00BA07FE">
        <w:rPr>
          <w:spacing w:val="1"/>
        </w:rPr>
        <w:t>t</w:t>
      </w:r>
      <w:r w:rsidRPr="00BA07FE">
        <w:t>i</w:t>
      </w:r>
      <w:r w:rsidRPr="00BA07FE">
        <w:rPr>
          <w:spacing w:val="-2"/>
        </w:rPr>
        <w:t>o</w:t>
      </w:r>
      <w:r w:rsidRPr="00BA07FE">
        <w:rPr>
          <w:spacing w:val="1"/>
        </w:rPr>
        <w:t xml:space="preserve">ns </w:t>
      </w:r>
      <w:r w:rsidRPr="00BA07FE">
        <w:t>s</w:t>
      </w:r>
      <w:r w:rsidRPr="00BA07FE">
        <w:rPr>
          <w:spacing w:val="1"/>
        </w:rPr>
        <w:t>hou</w:t>
      </w:r>
      <w:r w:rsidRPr="00BA07FE">
        <w:rPr>
          <w:spacing w:val="-2"/>
        </w:rPr>
        <w:t>l</w:t>
      </w:r>
      <w:r w:rsidRPr="00BA07FE">
        <w:t>d</w:t>
      </w:r>
      <w:r w:rsidRPr="00BA07FE">
        <w:rPr>
          <w:spacing w:val="2"/>
        </w:rPr>
        <w:t xml:space="preserve"> </w:t>
      </w:r>
      <w:r w:rsidRPr="00BA07FE">
        <w:rPr>
          <w:spacing w:val="-2"/>
        </w:rPr>
        <w:t>a</w:t>
      </w:r>
      <w:r w:rsidRPr="00BA07FE">
        <w:rPr>
          <w:spacing w:val="1"/>
        </w:rPr>
        <w:t>pp</w:t>
      </w:r>
      <w:r w:rsidRPr="00BA07FE">
        <w:t>ear</w:t>
      </w:r>
      <w:r w:rsidRPr="00BA07FE">
        <w:rPr>
          <w:spacing w:val="-2"/>
        </w:rPr>
        <w:t xml:space="preserve"> </w:t>
      </w:r>
      <w:r w:rsidRPr="00BA07FE">
        <w:t xml:space="preserve">in </w:t>
      </w:r>
      <w:r w:rsidRPr="00BA07FE">
        <w:rPr>
          <w:spacing w:val="-1"/>
        </w:rPr>
        <w:t>t</w:t>
      </w:r>
      <w:r w:rsidRPr="00BA07FE">
        <w:rPr>
          <w:spacing w:val="1"/>
        </w:rPr>
        <w:t>h</w:t>
      </w:r>
      <w:r w:rsidRPr="00BA07FE">
        <w:t>e</w:t>
      </w:r>
      <w:r w:rsidRPr="00BA07FE">
        <w:rPr>
          <w:spacing w:val="1"/>
        </w:rPr>
        <w:t xml:space="preserve"> </w:t>
      </w:r>
      <w:r w:rsidRPr="00BA07FE">
        <w:rPr>
          <w:spacing w:val="-2"/>
        </w:rPr>
        <w:t>r</w:t>
      </w:r>
      <w:r w:rsidRPr="00BA07FE">
        <w:t>e</w:t>
      </w:r>
      <w:r w:rsidRPr="00BA07FE">
        <w:rPr>
          <w:spacing w:val="-1"/>
        </w:rPr>
        <w:t>f</w:t>
      </w:r>
      <w:r w:rsidRPr="00BA07FE">
        <w:t>ere</w:t>
      </w:r>
      <w:r w:rsidRPr="00BA07FE">
        <w:rPr>
          <w:spacing w:val="1"/>
        </w:rPr>
        <w:t>n</w:t>
      </w:r>
      <w:r w:rsidRPr="00BA07FE">
        <w:rPr>
          <w:spacing w:val="-1"/>
        </w:rPr>
        <w:t>c</w:t>
      </w:r>
      <w:r w:rsidRPr="00BA07FE">
        <w:t>e</w:t>
      </w:r>
      <w:r w:rsidRPr="00BA07FE">
        <w:rPr>
          <w:spacing w:val="-12"/>
        </w:rPr>
        <w:t xml:space="preserve"> </w:t>
      </w:r>
      <w:r>
        <w:rPr>
          <w:spacing w:val="-12"/>
        </w:rPr>
        <w:t>section</w:t>
      </w:r>
      <w:r w:rsidRPr="00BA07FE">
        <w:rPr>
          <w:spacing w:val="-2"/>
        </w:rPr>
        <w:t xml:space="preserve"> o</w:t>
      </w:r>
      <w:r w:rsidRPr="00BA07FE">
        <w:t>f</w:t>
      </w:r>
      <w:r w:rsidRPr="00BA07FE">
        <w:rPr>
          <w:spacing w:val="2"/>
        </w:rPr>
        <w:t xml:space="preserve"> </w:t>
      </w:r>
      <w:r w:rsidRPr="00BA07FE">
        <w:rPr>
          <w:spacing w:val="-1"/>
        </w:rPr>
        <w:t>y</w:t>
      </w:r>
      <w:r w:rsidRPr="00BA07FE">
        <w:rPr>
          <w:spacing w:val="1"/>
        </w:rPr>
        <w:t>o</w:t>
      </w:r>
      <w:r w:rsidRPr="00BA07FE">
        <w:rPr>
          <w:spacing w:val="-1"/>
        </w:rPr>
        <w:t>u</w:t>
      </w:r>
      <w:r w:rsidRPr="00BA07FE">
        <w:t>r</w:t>
      </w:r>
      <w:r w:rsidRPr="00BA07FE">
        <w:rPr>
          <w:spacing w:val="-3"/>
        </w:rPr>
        <w:t xml:space="preserve"> </w:t>
      </w:r>
      <w:r w:rsidRPr="00BA07FE">
        <w:rPr>
          <w:spacing w:val="1"/>
        </w:rPr>
        <w:t>do</w:t>
      </w:r>
      <w:r w:rsidRPr="00BA07FE">
        <w:rPr>
          <w:spacing w:val="-1"/>
        </w:rPr>
        <w:t>c</w:t>
      </w:r>
      <w:r w:rsidRPr="00BA07FE">
        <w:rPr>
          <w:spacing w:val="1"/>
        </w:rPr>
        <w:t>u</w:t>
      </w:r>
      <w:r w:rsidRPr="00BA07FE">
        <w:t>m</w:t>
      </w:r>
      <w:r w:rsidRPr="00BA07FE">
        <w:rPr>
          <w:spacing w:val="-2"/>
        </w:rPr>
        <w:t>e</w:t>
      </w:r>
      <w:r w:rsidRPr="00BA07FE">
        <w:rPr>
          <w:spacing w:val="1"/>
        </w:rPr>
        <w:t>nt</w:t>
      </w:r>
      <w:r w:rsidRPr="00BA07FE">
        <w:t>.</w:t>
      </w:r>
    </w:p>
    <w:p w:rsidR="00DA6ED1" w:rsidRPr="00DA6ED1" w:rsidRDefault="00DA6ED1" w:rsidP="00DA6ED1">
      <w:pPr>
        <w:pStyle w:val="Heading3"/>
      </w:pPr>
      <w:bookmarkStart w:id="143" w:name="_Toc386617165"/>
      <w:bookmarkStart w:id="144" w:name="_Toc399102617"/>
      <w:r w:rsidRPr="00DA6ED1">
        <w:t>National Value Added Look Up (</w:t>
      </w:r>
      <w:proofErr w:type="spellStart"/>
      <w:r w:rsidRPr="00DA6ED1">
        <w:t>valu</w:t>
      </w:r>
      <w:proofErr w:type="spellEnd"/>
      <w:r w:rsidRPr="00DA6ED1">
        <w:t>) Table Database</w:t>
      </w:r>
      <w:bookmarkEnd w:id="143"/>
      <w:bookmarkEnd w:id="144"/>
    </w:p>
    <w:p w:rsidR="00DA6ED1" w:rsidRPr="00BA07FE" w:rsidRDefault="00DA6ED1" w:rsidP="00DA6ED1">
      <w:pPr>
        <w:pStyle w:val="NoSpacing"/>
        <w:rPr>
          <w:i/>
        </w:rPr>
      </w:pPr>
      <w:proofErr w:type="gramStart"/>
      <w:r w:rsidRPr="00BA07FE">
        <w:rPr>
          <w:i/>
        </w:rPr>
        <w:t>Soil</w:t>
      </w:r>
      <w:r w:rsidRPr="00BA07FE">
        <w:rPr>
          <w:i/>
          <w:spacing w:val="1"/>
        </w:rPr>
        <w:t xml:space="preserve"> </w:t>
      </w:r>
      <w:r w:rsidRPr="00BA07FE">
        <w:rPr>
          <w:i/>
        </w:rPr>
        <w:t>Sur</w:t>
      </w:r>
      <w:r w:rsidRPr="00BA07FE">
        <w:rPr>
          <w:i/>
          <w:spacing w:val="1"/>
        </w:rPr>
        <w:t>ve</w:t>
      </w:r>
      <w:r w:rsidRPr="00BA07FE">
        <w:rPr>
          <w:i/>
        </w:rPr>
        <w:t>y S</w:t>
      </w:r>
      <w:r w:rsidRPr="00BA07FE">
        <w:rPr>
          <w:i/>
          <w:spacing w:val="1"/>
        </w:rPr>
        <w:t>t</w:t>
      </w:r>
      <w:r w:rsidRPr="00BA07FE">
        <w:rPr>
          <w:i/>
        </w:rPr>
        <w:t>a</w:t>
      </w:r>
      <w:r w:rsidRPr="00BA07FE">
        <w:rPr>
          <w:i/>
          <w:spacing w:val="1"/>
        </w:rPr>
        <w:t>ff</w:t>
      </w:r>
      <w:r w:rsidRPr="00BA07FE">
        <w:rPr>
          <w:i/>
        </w:rPr>
        <w:t>.</w:t>
      </w:r>
      <w:proofErr w:type="gramEnd"/>
      <w:r w:rsidRPr="00BA07FE">
        <w:rPr>
          <w:i/>
        </w:rPr>
        <w:t xml:space="preserve"> Na</w:t>
      </w:r>
      <w:r w:rsidRPr="00BA07FE">
        <w:rPr>
          <w:i/>
          <w:spacing w:val="1"/>
        </w:rPr>
        <w:t>t</w:t>
      </w:r>
      <w:r w:rsidRPr="00BA07FE">
        <w:rPr>
          <w:i/>
        </w:rPr>
        <w:t xml:space="preserve">ional </w:t>
      </w:r>
      <w:r w:rsidRPr="00BA07FE">
        <w:rPr>
          <w:i/>
          <w:spacing w:val="1"/>
        </w:rPr>
        <w:t>V</w:t>
      </w:r>
      <w:r w:rsidRPr="00BA07FE">
        <w:rPr>
          <w:i/>
        </w:rPr>
        <w:t>alue Add</w:t>
      </w:r>
      <w:r w:rsidRPr="00BA07FE">
        <w:rPr>
          <w:i/>
          <w:spacing w:val="1"/>
        </w:rPr>
        <w:t>e</w:t>
      </w:r>
      <w:r w:rsidRPr="00BA07FE">
        <w:rPr>
          <w:i/>
        </w:rPr>
        <w:t>d</w:t>
      </w:r>
      <w:r w:rsidRPr="00BA07FE">
        <w:rPr>
          <w:i/>
          <w:spacing w:val="-5"/>
        </w:rPr>
        <w:t xml:space="preserve"> </w:t>
      </w:r>
      <w:r w:rsidRPr="00BA07FE">
        <w:rPr>
          <w:i/>
        </w:rPr>
        <w:t>Look Up</w:t>
      </w:r>
      <w:r w:rsidRPr="00BA07FE">
        <w:rPr>
          <w:i/>
          <w:spacing w:val="-2"/>
        </w:rPr>
        <w:t xml:space="preserve"> </w:t>
      </w:r>
      <w:r w:rsidRPr="00BA07FE">
        <w:rPr>
          <w:i/>
        </w:rPr>
        <w:t>(</w:t>
      </w:r>
      <w:proofErr w:type="spellStart"/>
      <w:r w:rsidRPr="00BA07FE">
        <w:rPr>
          <w:i/>
          <w:spacing w:val="3"/>
        </w:rPr>
        <w:t>v</w:t>
      </w:r>
      <w:r w:rsidRPr="00BA07FE">
        <w:rPr>
          <w:i/>
        </w:rPr>
        <w:t>alu</w:t>
      </w:r>
      <w:proofErr w:type="spellEnd"/>
      <w:r w:rsidRPr="00BA07FE">
        <w:rPr>
          <w:i/>
        </w:rPr>
        <w:t>)</w:t>
      </w:r>
      <w:r w:rsidRPr="00BA07FE">
        <w:rPr>
          <w:i/>
          <w:spacing w:val="-4"/>
        </w:rPr>
        <w:t xml:space="preserve"> </w:t>
      </w:r>
      <w:r w:rsidRPr="00BA07FE">
        <w:rPr>
          <w:i/>
          <w:spacing w:val="1"/>
        </w:rPr>
        <w:t>T</w:t>
      </w:r>
      <w:r w:rsidRPr="00BA07FE">
        <w:rPr>
          <w:i/>
        </w:rPr>
        <w:t>able</w:t>
      </w:r>
      <w:r w:rsidRPr="00BA07FE">
        <w:rPr>
          <w:i/>
          <w:spacing w:val="1"/>
        </w:rPr>
        <w:t xml:space="preserve"> </w:t>
      </w:r>
      <w:r>
        <w:rPr>
          <w:i/>
          <w:spacing w:val="1"/>
        </w:rPr>
        <w:t xml:space="preserve">Database </w:t>
      </w:r>
      <w:r w:rsidRPr="00BA07FE">
        <w:rPr>
          <w:i/>
          <w:spacing w:val="1"/>
        </w:rPr>
        <w:t>f</w:t>
      </w:r>
      <w:r w:rsidRPr="00BA07FE">
        <w:rPr>
          <w:i/>
        </w:rPr>
        <w:t>or</w:t>
      </w:r>
      <w:r w:rsidRPr="00BA07FE">
        <w:rPr>
          <w:i/>
          <w:spacing w:val="-2"/>
        </w:rPr>
        <w:t xml:space="preserve"> </w:t>
      </w:r>
      <w:r w:rsidRPr="00BA07FE">
        <w:rPr>
          <w:i/>
          <w:spacing w:val="1"/>
        </w:rPr>
        <w:t>t</w:t>
      </w:r>
      <w:r w:rsidRPr="00BA07FE">
        <w:rPr>
          <w:i/>
        </w:rPr>
        <w:t>he Gridd</w:t>
      </w:r>
      <w:r w:rsidRPr="00BA07FE">
        <w:rPr>
          <w:i/>
          <w:spacing w:val="1"/>
        </w:rPr>
        <w:t>e</w:t>
      </w:r>
      <w:r w:rsidRPr="00BA07FE">
        <w:rPr>
          <w:i/>
        </w:rPr>
        <w:t>d</w:t>
      </w:r>
      <w:r w:rsidRPr="00BA07FE">
        <w:rPr>
          <w:i/>
          <w:spacing w:val="-6"/>
        </w:rPr>
        <w:t xml:space="preserve"> </w:t>
      </w:r>
      <w:r w:rsidRPr="00BA07FE">
        <w:rPr>
          <w:i/>
        </w:rPr>
        <w:t>Soil</w:t>
      </w:r>
      <w:r w:rsidRPr="00BA07FE">
        <w:rPr>
          <w:i/>
          <w:spacing w:val="1"/>
        </w:rPr>
        <w:t xml:space="preserve"> </w:t>
      </w:r>
      <w:r w:rsidRPr="00BA07FE">
        <w:rPr>
          <w:i/>
        </w:rPr>
        <w:t>Sur</w:t>
      </w:r>
      <w:r w:rsidRPr="00BA07FE">
        <w:rPr>
          <w:i/>
          <w:spacing w:val="1"/>
        </w:rPr>
        <w:t>ve</w:t>
      </w:r>
      <w:r w:rsidRPr="00BA07FE">
        <w:rPr>
          <w:i/>
        </w:rPr>
        <w:t>y G</w:t>
      </w:r>
      <w:r w:rsidRPr="00BA07FE">
        <w:rPr>
          <w:i/>
          <w:spacing w:val="1"/>
        </w:rPr>
        <w:t>e</w:t>
      </w:r>
      <w:r w:rsidRPr="00BA07FE">
        <w:rPr>
          <w:i/>
        </w:rPr>
        <w:t>ogr</w:t>
      </w:r>
      <w:r w:rsidRPr="00BA07FE">
        <w:rPr>
          <w:i/>
          <w:spacing w:val="1"/>
        </w:rPr>
        <w:t>a</w:t>
      </w:r>
      <w:r w:rsidRPr="00BA07FE">
        <w:rPr>
          <w:i/>
        </w:rPr>
        <w:t>phic</w:t>
      </w:r>
      <w:r w:rsidRPr="00BA07FE">
        <w:rPr>
          <w:i/>
          <w:spacing w:val="-3"/>
        </w:rPr>
        <w:t xml:space="preserve"> </w:t>
      </w:r>
      <w:r w:rsidRPr="00BA07FE">
        <w:rPr>
          <w:i/>
        </w:rPr>
        <w:t>(</w:t>
      </w:r>
      <w:r>
        <w:rPr>
          <w:i/>
        </w:rPr>
        <w:t>g</w:t>
      </w:r>
      <w:r w:rsidRPr="00BA07FE">
        <w:rPr>
          <w:i/>
        </w:rPr>
        <w:t>SS</w:t>
      </w:r>
      <w:r w:rsidRPr="00BA07FE">
        <w:rPr>
          <w:i/>
          <w:spacing w:val="2"/>
        </w:rPr>
        <w:t>U</w:t>
      </w:r>
      <w:r w:rsidRPr="00BA07FE">
        <w:rPr>
          <w:i/>
        </w:rPr>
        <w:t>RGO)</w:t>
      </w:r>
      <w:r w:rsidRPr="00BA07FE">
        <w:rPr>
          <w:i/>
          <w:spacing w:val="-4"/>
        </w:rPr>
        <w:t xml:space="preserve"> </w:t>
      </w:r>
      <w:r w:rsidRPr="00BA07FE">
        <w:rPr>
          <w:i/>
          <w:spacing w:val="1"/>
        </w:rPr>
        <w:t>Dat</w:t>
      </w:r>
      <w:r w:rsidRPr="00BA07FE">
        <w:rPr>
          <w:i/>
        </w:rPr>
        <w:t xml:space="preserve">abase </w:t>
      </w:r>
      <w:r w:rsidRPr="00BA07FE">
        <w:rPr>
          <w:i/>
          <w:spacing w:val="1"/>
        </w:rPr>
        <w:t>f</w:t>
      </w:r>
      <w:r w:rsidRPr="00BA07FE">
        <w:rPr>
          <w:i/>
        </w:rPr>
        <w:t xml:space="preserve">or </w:t>
      </w:r>
      <w:r w:rsidRPr="00BA07FE">
        <w:rPr>
          <w:i/>
          <w:spacing w:val="1"/>
        </w:rPr>
        <w:t>t</w:t>
      </w:r>
      <w:r w:rsidRPr="00BA07FE">
        <w:rPr>
          <w:i/>
        </w:rPr>
        <w:t>he Uni</w:t>
      </w:r>
      <w:r w:rsidRPr="00BA07FE">
        <w:rPr>
          <w:i/>
          <w:spacing w:val="1"/>
        </w:rPr>
        <w:t>te</w:t>
      </w:r>
      <w:r w:rsidRPr="00BA07FE">
        <w:rPr>
          <w:i/>
        </w:rPr>
        <w:t>d</w:t>
      </w:r>
      <w:r w:rsidRPr="00BA07FE">
        <w:rPr>
          <w:i/>
          <w:spacing w:val="-3"/>
        </w:rPr>
        <w:t xml:space="preserve"> </w:t>
      </w:r>
      <w:r w:rsidRPr="00BA07FE">
        <w:rPr>
          <w:i/>
        </w:rPr>
        <w:t>S</w:t>
      </w:r>
      <w:r w:rsidRPr="00BA07FE">
        <w:rPr>
          <w:i/>
          <w:spacing w:val="1"/>
        </w:rPr>
        <w:t>t</w:t>
      </w:r>
      <w:r w:rsidRPr="00BA07FE">
        <w:rPr>
          <w:i/>
          <w:spacing w:val="-3"/>
        </w:rPr>
        <w:t>a</w:t>
      </w:r>
      <w:r w:rsidRPr="00BA07FE">
        <w:rPr>
          <w:i/>
          <w:spacing w:val="1"/>
        </w:rPr>
        <w:t>te</w:t>
      </w:r>
      <w:r w:rsidRPr="00BA07FE">
        <w:rPr>
          <w:i/>
        </w:rPr>
        <w:t>s</w:t>
      </w:r>
      <w:r w:rsidRPr="00BA07FE">
        <w:rPr>
          <w:i/>
          <w:spacing w:val="-2"/>
        </w:rPr>
        <w:t xml:space="preserve"> </w:t>
      </w:r>
      <w:r w:rsidRPr="00BA07FE">
        <w:rPr>
          <w:i/>
        </w:rPr>
        <w:t>of Am</w:t>
      </w:r>
      <w:r w:rsidRPr="00BA07FE">
        <w:rPr>
          <w:i/>
          <w:spacing w:val="1"/>
        </w:rPr>
        <w:t>e</w:t>
      </w:r>
      <w:r w:rsidRPr="00BA07FE">
        <w:rPr>
          <w:i/>
        </w:rPr>
        <w:t>ri</w:t>
      </w:r>
      <w:r w:rsidRPr="00BA07FE">
        <w:rPr>
          <w:i/>
          <w:spacing w:val="1"/>
        </w:rPr>
        <w:t>c</w:t>
      </w:r>
      <w:r w:rsidRPr="00BA07FE">
        <w:rPr>
          <w:i/>
        </w:rPr>
        <w:t>a</w:t>
      </w:r>
      <w:r w:rsidRPr="00BA07FE">
        <w:rPr>
          <w:i/>
          <w:spacing w:val="-3"/>
        </w:rPr>
        <w:t xml:space="preserve"> </w:t>
      </w:r>
      <w:r w:rsidRPr="00BA07FE">
        <w:rPr>
          <w:i/>
        </w:rPr>
        <w:t xml:space="preserve">and </w:t>
      </w:r>
      <w:r w:rsidRPr="00BA07FE">
        <w:rPr>
          <w:i/>
          <w:spacing w:val="1"/>
        </w:rPr>
        <w:t>t</w:t>
      </w:r>
      <w:r w:rsidRPr="00BA07FE">
        <w:rPr>
          <w:i/>
        </w:rPr>
        <w:t xml:space="preserve">he </w:t>
      </w:r>
      <w:r w:rsidRPr="00BA07FE">
        <w:rPr>
          <w:i/>
          <w:spacing w:val="-2"/>
        </w:rPr>
        <w:t>T</w:t>
      </w:r>
      <w:r w:rsidRPr="00BA07FE">
        <w:rPr>
          <w:i/>
          <w:spacing w:val="1"/>
        </w:rPr>
        <w:t>e</w:t>
      </w:r>
      <w:r w:rsidRPr="00BA07FE">
        <w:rPr>
          <w:i/>
        </w:rPr>
        <w:t>rri</w:t>
      </w:r>
      <w:r w:rsidRPr="00BA07FE">
        <w:rPr>
          <w:i/>
          <w:spacing w:val="1"/>
        </w:rPr>
        <w:t>t</w:t>
      </w:r>
      <w:r w:rsidRPr="00BA07FE">
        <w:rPr>
          <w:i/>
        </w:rPr>
        <w:t>ori</w:t>
      </w:r>
      <w:r w:rsidRPr="00BA07FE">
        <w:rPr>
          <w:i/>
          <w:spacing w:val="1"/>
        </w:rPr>
        <w:t>e</w:t>
      </w:r>
      <w:r w:rsidRPr="00BA07FE">
        <w:rPr>
          <w:i/>
        </w:rPr>
        <w:t>s, Comm</w:t>
      </w:r>
      <w:r w:rsidRPr="00BA07FE">
        <w:rPr>
          <w:i/>
          <w:spacing w:val="2"/>
        </w:rPr>
        <w:t>o</w:t>
      </w:r>
      <w:r w:rsidRPr="00BA07FE">
        <w:rPr>
          <w:i/>
        </w:rPr>
        <w:t>nw</w:t>
      </w:r>
      <w:r w:rsidRPr="00BA07FE">
        <w:rPr>
          <w:i/>
          <w:spacing w:val="1"/>
        </w:rPr>
        <w:t>e</w:t>
      </w:r>
      <w:r w:rsidRPr="00BA07FE">
        <w:rPr>
          <w:i/>
        </w:rPr>
        <w:t>al</w:t>
      </w:r>
      <w:r w:rsidRPr="00BA07FE">
        <w:rPr>
          <w:i/>
          <w:spacing w:val="1"/>
        </w:rPr>
        <w:t>t</w:t>
      </w:r>
      <w:r w:rsidRPr="00BA07FE">
        <w:rPr>
          <w:i/>
        </w:rPr>
        <w:t>hs,</w:t>
      </w:r>
      <w:r w:rsidRPr="00BA07FE">
        <w:rPr>
          <w:i/>
          <w:spacing w:val="-2"/>
        </w:rPr>
        <w:t xml:space="preserve"> </w:t>
      </w:r>
      <w:r w:rsidRPr="00BA07FE">
        <w:rPr>
          <w:i/>
        </w:rPr>
        <w:t>a</w:t>
      </w:r>
      <w:r w:rsidRPr="00BA07FE">
        <w:rPr>
          <w:i/>
          <w:spacing w:val="1"/>
        </w:rPr>
        <w:t>n</w:t>
      </w:r>
      <w:r w:rsidRPr="00BA07FE">
        <w:rPr>
          <w:i/>
        </w:rPr>
        <w:t xml:space="preserve">d Island </w:t>
      </w:r>
      <w:r w:rsidRPr="00BA07FE">
        <w:rPr>
          <w:i/>
          <w:spacing w:val="1"/>
        </w:rPr>
        <w:t>N</w:t>
      </w:r>
      <w:r w:rsidRPr="00BA07FE">
        <w:rPr>
          <w:i/>
        </w:rPr>
        <w:t>a</w:t>
      </w:r>
      <w:r w:rsidRPr="00BA07FE">
        <w:rPr>
          <w:i/>
          <w:spacing w:val="1"/>
        </w:rPr>
        <w:t>t</w:t>
      </w:r>
      <w:r w:rsidRPr="00BA07FE">
        <w:rPr>
          <w:i/>
        </w:rPr>
        <w:t>ions s</w:t>
      </w:r>
      <w:r w:rsidRPr="00BA07FE">
        <w:rPr>
          <w:i/>
          <w:spacing w:val="1"/>
        </w:rPr>
        <w:t>e</w:t>
      </w:r>
      <w:r w:rsidRPr="00BA07FE">
        <w:rPr>
          <w:i/>
        </w:rPr>
        <w:t>r</w:t>
      </w:r>
      <w:r w:rsidRPr="00BA07FE">
        <w:rPr>
          <w:i/>
          <w:spacing w:val="1"/>
        </w:rPr>
        <w:t>ve</w:t>
      </w:r>
      <w:r w:rsidRPr="00BA07FE">
        <w:rPr>
          <w:i/>
        </w:rPr>
        <w:t>d</w:t>
      </w:r>
      <w:r w:rsidRPr="00BA07FE">
        <w:rPr>
          <w:i/>
          <w:spacing w:val="-4"/>
        </w:rPr>
        <w:t xml:space="preserve"> </w:t>
      </w:r>
      <w:r w:rsidRPr="00BA07FE">
        <w:rPr>
          <w:i/>
        </w:rPr>
        <w:t>by</w:t>
      </w:r>
      <w:r w:rsidRPr="00BA07FE">
        <w:rPr>
          <w:i/>
          <w:spacing w:val="2"/>
        </w:rPr>
        <w:t xml:space="preserve"> </w:t>
      </w:r>
      <w:r w:rsidRPr="00BA07FE">
        <w:rPr>
          <w:i/>
          <w:spacing w:val="1"/>
        </w:rPr>
        <w:t>t</w:t>
      </w:r>
      <w:r w:rsidRPr="00BA07FE">
        <w:rPr>
          <w:i/>
        </w:rPr>
        <w:t>he US</w:t>
      </w:r>
      <w:r w:rsidRPr="00BA07FE">
        <w:rPr>
          <w:i/>
          <w:spacing w:val="1"/>
        </w:rPr>
        <w:t>D</w:t>
      </w:r>
      <w:r w:rsidRPr="00BA07FE">
        <w:rPr>
          <w:i/>
        </w:rPr>
        <w:t>A</w:t>
      </w:r>
      <w:r>
        <w:rPr>
          <w:i/>
        </w:rPr>
        <w:t>-</w:t>
      </w:r>
      <w:r w:rsidRPr="00BA07FE">
        <w:rPr>
          <w:i/>
        </w:rPr>
        <w:t>NRCS.</w:t>
      </w:r>
      <w:r w:rsidRPr="00BA07FE">
        <w:rPr>
          <w:i/>
          <w:spacing w:val="-6"/>
        </w:rPr>
        <w:t xml:space="preserve"> </w:t>
      </w:r>
      <w:proofErr w:type="gramStart"/>
      <w:r w:rsidRPr="00BA07FE">
        <w:rPr>
          <w:i/>
        </w:rPr>
        <w:t>Uni</w:t>
      </w:r>
      <w:r w:rsidRPr="00BA07FE">
        <w:rPr>
          <w:i/>
          <w:spacing w:val="1"/>
        </w:rPr>
        <w:t>te</w:t>
      </w:r>
      <w:r w:rsidRPr="00BA07FE">
        <w:rPr>
          <w:i/>
        </w:rPr>
        <w:t>d</w:t>
      </w:r>
      <w:r w:rsidRPr="00BA07FE">
        <w:rPr>
          <w:i/>
          <w:spacing w:val="-3"/>
        </w:rPr>
        <w:t xml:space="preserve"> </w:t>
      </w:r>
      <w:r w:rsidRPr="00BA07FE">
        <w:rPr>
          <w:i/>
        </w:rPr>
        <w:t>S</w:t>
      </w:r>
      <w:r w:rsidRPr="00BA07FE">
        <w:rPr>
          <w:i/>
          <w:spacing w:val="1"/>
        </w:rPr>
        <w:t>t</w:t>
      </w:r>
      <w:r w:rsidRPr="00BA07FE">
        <w:rPr>
          <w:i/>
        </w:rPr>
        <w:t>a</w:t>
      </w:r>
      <w:r w:rsidRPr="00BA07FE">
        <w:rPr>
          <w:i/>
          <w:spacing w:val="1"/>
        </w:rPr>
        <w:t>te</w:t>
      </w:r>
      <w:r w:rsidRPr="00BA07FE">
        <w:rPr>
          <w:i/>
        </w:rPr>
        <w:t>s</w:t>
      </w:r>
      <w:r w:rsidRPr="00BA07FE">
        <w:rPr>
          <w:i/>
          <w:spacing w:val="-3"/>
        </w:rPr>
        <w:t xml:space="preserve"> </w:t>
      </w:r>
      <w:r w:rsidRPr="00355209">
        <w:rPr>
          <w:i/>
          <w:spacing w:val="1"/>
        </w:rPr>
        <w:t>De</w:t>
      </w:r>
      <w:r w:rsidRPr="00355209">
        <w:rPr>
          <w:i/>
        </w:rPr>
        <w:t>par</w:t>
      </w:r>
      <w:r w:rsidRPr="00355209">
        <w:rPr>
          <w:i/>
          <w:spacing w:val="1"/>
        </w:rPr>
        <w:t>t</w:t>
      </w:r>
      <w:r w:rsidRPr="00355209">
        <w:rPr>
          <w:i/>
        </w:rPr>
        <w:t>m</w:t>
      </w:r>
      <w:r w:rsidRPr="00355209">
        <w:rPr>
          <w:i/>
          <w:spacing w:val="1"/>
        </w:rPr>
        <w:t>e</w:t>
      </w:r>
      <w:r w:rsidRPr="00355209">
        <w:rPr>
          <w:i/>
        </w:rPr>
        <w:t>nt of Agri</w:t>
      </w:r>
      <w:r w:rsidRPr="00355209">
        <w:rPr>
          <w:i/>
          <w:spacing w:val="1"/>
        </w:rPr>
        <w:t>c</w:t>
      </w:r>
      <w:r w:rsidRPr="00355209">
        <w:rPr>
          <w:i/>
        </w:rPr>
        <w:t>ul</w:t>
      </w:r>
      <w:r w:rsidRPr="00355209">
        <w:rPr>
          <w:i/>
          <w:spacing w:val="1"/>
        </w:rPr>
        <w:t>t</w:t>
      </w:r>
      <w:r w:rsidRPr="00355209">
        <w:rPr>
          <w:i/>
        </w:rPr>
        <w:t>ur</w:t>
      </w:r>
      <w:r w:rsidRPr="00355209">
        <w:rPr>
          <w:i/>
          <w:spacing w:val="1"/>
        </w:rPr>
        <w:t>e</w:t>
      </w:r>
      <w:r w:rsidRPr="00355209">
        <w:rPr>
          <w:i/>
        </w:rPr>
        <w:t>,</w:t>
      </w:r>
      <w:r w:rsidRPr="00355209">
        <w:rPr>
          <w:i/>
          <w:spacing w:val="-7"/>
        </w:rPr>
        <w:t xml:space="preserve"> </w:t>
      </w:r>
      <w:r w:rsidRPr="00355209">
        <w:rPr>
          <w:i/>
        </w:rPr>
        <w:t>Na</w:t>
      </w:r>
      <w:r w:rsidRPr="00355209">
        <w:rPr>
          <w:i/>
          <w:spacing w:val="1"/>
        </w:rPr>
        <w:t>t</w:t>
      </w:r>
      <w:r w:rsidRPr="00355209">
        <w:rPr>
          <w:i/>
        </w:rPr>
        <w:t>u</w:t>
      </w:r>
      <w:r w:rsidRPr="00355209">
        <w:rPr>
          <w:i/>
          <w:spacing w:val="2"/>
        </w:rPr>
        <w:t>r</w:t>
      </w:r>
      <w:r w:rsidRPr="00355209">
        <w:rPr>
          <w:i/>
        </w:rPr>
        <w:t>al</w:t>
      </w:r>
      <w:r w:rsidRPr="00355209">
        <w:rPr>
          <w:i/>
          <w:spacing w:val="-3"/>
        </w:rPr>
        <w:t xml:space="preserve"> </w:t>
      </w:r>
      <w:r w:rsidRPr="00355209">
        <w:rPr>
          <w:i/>
        </w:rPr>
        <w:t>R</w:t>
      </w:r>
      <w:r w:rsidRPr="00355209">
        <w:rPr>
          <w:i/>
          <w:spacing w:val="1"/>
        </w:rPr>
        <w:t>e</w:t>
      </w:r>
      <w:r w:rsidRPr="00355209">
        <w:rPr>
          <w:i/>
        </w:rPr>
        <w:t>sour</w:t>
      </w:r>
      <w:r w:rsidRPr="00355209">
        <w:rPr>
          <w:i/>
          <w:spacing w:val="1"/>
        </w:rPr>
        <w:t>ce</w:t>
      </w:r>
      <w:r w:rsidRPr="00355209">
        <w:rPr>
          <w:i/>
        </w:rPr>
        <w:t>s</w:t>
      </w:r>
      <w:r w:rsidRPr="00355209">
        <w:rPr>
          <w:i/>
          <w:spacing w:val="-4"/>
        </w:rPr>
        <w:t xml:space="preserve"> </w:t>
      </w:r>
      <w:r w:rsidRPr="00355209">
        <w:rPr>
          <w:i/>
        </w:rPr>
        <w:t>Cons</w:t>
      </w:r>
      <w:r w:rsidRPr="00355209">
        <w:rPr>
          <w:i/>
          <w:spacing w:val="1"/>
        </w:rPr>
        <w:t>e</w:t>
      </w:r>
      <w:r w:rsidRPr="00355209">
        <w:rPr>
          <w:i/>
        </w:rPr>
        <w:t>r</w:t>
      </w:r>
      <w:r w:rsidRPr="00355209">
        <w:rPr>
          <w:i/>
          <w:spacing w:val="1"/>
        </w:rPr>
        <w:t>v</w:t>
      </w:r>
      <w:r w:rsidRPr="00355209">
        <w:rPr>
          <w:i/>
        </w:rPr>
        <w:t>a</w:t>
      </w:r>
      <w:r w:rsidRPr="00355209">
        <w:rPr>
          <w:i/>
          <w:spacing w:val="1"/>
        </w:rPr>
        <w:t>t</w:t>
      </w:r>
      <w:r w:rsidRPr="00355209">
        <w:rPr>
          <w:i/>
        </w:rPr>
        <w:t>ion</w:t>
      </w:r>
      <w:r w:rsidRPr="00355209">
        <w:rPr>
          <w:i/>
          <w:spacing w:val="-4"/>
        </w:rPr>
        <w:t xml:space="preserve"> </w:t>
      </w:r>
      <w:r w:rsidRPr="00355209">
        <w:rPr>
          <w:i/>
        </w:rPr>
        <w:t>S</w:t>
      </w:r>
      <w:r w:rsidRPr="00355209">
        <w:rPr>
          <w:i/>
          <w:spacing w:val="1"/>
        </w:rPr>
        <w:t>e</w:t>
      </w:r>
      <w:r w:rsidRPr="00355209">
        <w:rPr>
          <w:i/>
        </w:rPr>
        <w:t>r</w:t>
      </w:r>
      <w:r w:rsidRPr="00355209">
        <w:rPr>
          <w:i/>
          <w:spacing w:val="1"/>
        </w:rPr>
        <w:t>v</w:t>
      </w:r>
      <w:r w:rsidRPr="00355209">
        <w:rPr>
          <w:i/>
        </w:rPr>
        <w:t>i</w:t>
      </w:r>
      <w:r w:rsidRPr="00355209">
        <w:rPr>
          <w:i/>
          <w:spacing w:val="1"/>
        </w:rPr>
        <w:t>ce</w:t>
      </w:r>
      <w:r w:rsidRPr="00355209">
        <w:rPr>
          <w:i/>
        </w:rPr>
        <w:t>.</w:t>
      </w:r>
      <w:proofErr w:type="gramEnd"/>
      <w:r w:rsidRPr="00355209">
        <w:rPr>
          <w:i/>
          <w:spacing w:val="-4"/>
        </w:rPr>
        <w:t xml:space="preserve"> </w:t>
      </w:r>
      <w:proofErr w:type="gramStart"/>
      <w:r w:rsidRPr="00355209">
        <w:rPr>
          <w:i/>
        </w:rPr>
        <w:t>A</w:t>
      </w:r>
      <w:r w:rsidRPr="00355209">
        <w:rPr>
          <w:i/>
          <w:spacing w:val="1"/>
        </w:rPr>
        <w:t>v</w:t>
      </w:r>
      <w:r w:rsidRPr="00355209">
        <w:rPr>
          <w:i/>
        </w:rPr>
        <w:t>ailable</w:t>
      </w:r>
      <w:r w:rsidRPr="00355209">
        <w:rPr>
          <w:i/>
          <w:spacing w:val="-2"/>
        </w:rPr>
        <w:t xml:space="preserve"> </w:t>
      </w:r>
      <w:r w:rsidRPr="00355209">
        <w:rPr>
          <w:i/>
        </w:rPr>
        <w:t xml:space="preserve">online at </w:t>
      </w:r>
      <w:hyperlink r:id="rId32">
        <w:r w:rsidRPr="00355209">
          <w:rPr>
            <w:i/>
            <w:color w:val="0000FF"/>
            <w:w w:val="99"/>
            <w:u w:val="single" w:color="0000FF"/>
          </w:rPr>
          <w:t>h</w:t>
        </w:r>
        <w:r w:rsidRPr="00355209">
          <w:rPr>
            <w:i/>
            <w:color w:val="0000FF"/>
            <w:spacing w:val="1"/>
            <w:w w:val="99"/>
            <w:u w:val="single" w:color="0000FF"/>
          </w:rPr>
          <w:t>tt</w:t>
        </w:r>
        <w:r w:rsidRPr="00355209">
          <w:rPr>
            <w:i/>
            <w:color w:val="0000FF"/>
            <w:w w:val="99"/>
            <w:u w:val="single" w:color="0000FF"/>
          </w:rPr>
          <w:t>p://da</w:t>
        </w:r>
        <w:r w:rsidRPr="00355209">
          <w:rPr>
            <w:i/>
            <w:color w:val="0000FF"/>
            <w:spacing w:val="1"/>
            <w:w w:val="99"/>
            <w:u w:val="single" w:color="0000FF"/>
          </w:rPr>
          <w:t>t</w:t>
        </w:r>
        <w:r w:rsidRPr="00355209">
          <w:rPr>
            <w:i/>
            <w:color w:val="0000FF"/>
            <w:w w:val="99"/>
            <w:u w:val="single" w:color="0000FF"/>
          </w:rPr>
          <w:t>aga</w:t>
        </w:r>
        <w:r w:rsidRPr="00355209">
          <w:rPr>
            <w:i/>
            <w:color w:val="0000FF"/>
            <w:spacing w:val="1"/>
            <w:w w:val="99"/>
            <w:u w:val="single" w:color="0000FF"/>
          </w:rPr>
          <w:t>t</w:t>
        </w:r>
        <w:r w:rsidRPr="00355209">
          <w:rPr>
            <w:i/>
            <w:color w:val="0000FF"/>
            <w:w w:val="99"/>
            <w:u w:val="single" w:color="0000FF"/>
          </w:rPr>
          <w:t>ewa</w:t>
        </w:r>
        <w:r w:rsidRPr="00355209">
          <w:rPr>
            <w:i/>
            <w:color w:val="0000FF"/>
            <w:spacing w:val="1"/>
            <w:w w:val="99"/>
            <w:u w:val="single" w:color="0000FF"/>
          </w:rPr>
          <w:t>y</w:t>
        </w:r>
        <w:r w:rsidRPr="00355209">
          <w:rPr>
            <w:i/>
            <w:color w:val="0000FF"/>
            <w:w w:val="99"/>
            <w:u w:val="single" w:color="0000FF"/>
          </w:rPr>
          <w:t>.</w:t>
        </w:r>
        <w:r w:rsidRPr="00355209">
          <w:rPr>
            <w:i/>
            <w:color w:val="0000FF"/>
            <w:spacing w:val="1"/>
            <w:w w:val="99"/>
            <w:u w:val="single" w:color="0000FF"/>
          </w:rPr>
          <w:t>n</w:t>
        </w:r>
        <w:r w:rsidRPr="00355209">
          <w:rPr>
            <w:i/>
            <w:color w:val="0000FF"/>
            <w:w w:val="99"/>
            <w:u w:val="single" w:color="0000FF"/>
          </w:rPr>
          <w:t>r</w:t>
        </w:r>
        <w:r w:rsidRPr="00355209">
          <w:rPr>
            <w:i/>
            <w:color w:val="0000FF"/>
            <w:spacing w:val="1"/>
            <w:w w:val="99"/>
            <w:u w:val="single" w:color="0000FF"/>
          </w:rPr>
          <w:t>c</w:t>
        </w:r>
        <w:r w:rsidRPr="00355209">
          <w:rPr>
            <w:i/>
            <w:color w:val="0000FF"/>
            <w:w w:val="99"/>
            <w:u w:val="single" w:color="0000FF"/>
          </w:rPr>
          <w:t>s.usd</w:t>
        </w:r>
        <w:r w:rsidRPr="00355209">
          <w:rPr>
            <w:i/>
            <w:color w:val="0000FF"/>
            <w:spacing w:val="1"/>
            <w:w w:val="99"/>
            <w:u w:val="single" w:color="0000FF"/>
          </w:rPr>
          <w:t>a</w:t>
        </w:r>
        <w:r w:rsidRPr="00355209">
          <w:rPr>
            <w:i/>
            <w:color w:val="0000FF"/>
            <w:w w:val="99"/>
            <w:u w:val="single" w:color="0000FF"/>
          </w:rPr>
          <w:t>.go</w:t>
        </w:r>
        <w:r w:rsidRPr="00355209">
          <w:rPr>
            <w:i/>
            <w:color w:val="0000FF"/>
            <w:spacing w:val="1"/>
            <w:w w:val="99"/>
            <w:u w:val="single" w:color="0000FF"/>
          </w:rPr>
          <w:t>v</w:t>
        </w:r>
        <w:r w:rsidRPr="00355209">
          <w:rPr>
            <w:i/>
            <w:color w:val="0000FF"/>
            <w:w w:val="99"/>
            <w:u w:val="single" w:color="0000FF"/>
          </w:rPr>
          <w:t>/</w:t>
        </w:r>
      </w:hyperlink>
      <w:r w:rsidRPr="00355209">
        <w:rPr>
          <w:rFonts w:eastAsia="Tahoma"/>
          <w:i/>
          <w:color w:val="000000"/>
          <w:w w:val="99"/>
        </w:rPr>
        <w:t>.</w:t>
      </w:r>
      <w:proofErr w:type="gramEnd"/>
      <w:r w:rsidRPr="00355209">
        <w:rPr>
          <w:rFonts w:eastAsia="Tahoma"/>
          <w:i/>
          <w:color w:val="000000"/>
          <w:spacing w:val="5"/>
          <w:w w:val="99"/>
        </w:rPr>
        <w:t xml:space="preserve"> January</w:t>
      </w:r>
      <w:r w:rsidRPr="00355209">
        <w:rPr>
          <w:i/>
          <w:color w:val="000000"/>
          <w:spacing w:val="-3"/>
        </w:rPr>
        <w:t xml:space="preserve"> </w:t>
      </w:r>
      <w:r w:rsidRPr="00355209">
        <w:rPr>
          <w:i/>
          <w:color w:val="000000"/>
          <w:spacing w:val="1"/>
        </w:rPr>
        <w:t>15</w:t>
      </w:r>
      <w:r w:rsidRPr="00355209">
        <w:rPr>
          <w:i/>
          <w:color w:val="000000"/>
        </w:rPr>
        <w:t>,</w:t>
      </w:r>
      <w:r w:rsidRPr="00355209">
        <w:rPr>
          <w:i/>
          <w:color w:val="000000"/>
          <w:spacing w:val="-2"/>
        </w:rPr>
        <w:t xml:space="preserve"> </w:t>
      </w:r>
      <w:r w:rsidRPr="00355209">
        <w:rPr>
          <w:i/>
          <w:color w:val="000000"/>
          <w:spacing w:val="1"/>
        </w:rPr>
        <w:t>2014</w:t>
      </w:r>
      <w:r w:rsidRPr="00355209">
        <w:rPr>
          <w:i/>
          <w:color w:val="000000"/>
          <w:spacing w:val="-6"/>
        </w:rPr>
        <w:t xml:space="preserve"> </w:t>
      </w:r>
      <w:r w:rsidRPr="00355209">
        <w:rPr>
          <w:i/>
          <w:color w:val="000000"/>
        </w:rPr>
        <w:t>(F</w:t>
      </w:r>
      <w:r w:rsidRPr="00355209">
        <w:rPr>
          <w:i/>
          <w:color w:val="000000"/>
          <w:spacing w:val="1"/>
        </w:rPr>
        <w:t>Y2</w:t>
      </w:r>
      <w:r w:rsidRPr="00355209">
        <w:rPr>
          <w:i/>
          <w:color w:val="000000"/>
          <w:spacing w:val="-2"/>
        </w:rPr>
        <w:t>0</w:t>
      </w:r>
      <w:r w:rsidRPr="00355209">
        <w:rPr>
          <w:i/>
          <w:color w:val="000000"/>
          <w:spacing w:val="1"/>
        </w:rPr>
        <w:t>14</w:t>
      </w:r>
      <w:r w:rsidRPr="00355209">
        <w:rPr>
          <w:i/>
          <w:color w:val="000000"/>
          <w:spacing w:val="-4"/>
        </w:rPr>
        <w:t xml:space="preserve"> </w:t>
      </w:r>
      <w:r w:rsidRPr="00355209">
        <w:rPr>
          <w:i/>
          <w:color w:val="000000"/>
        </w:rPr>
        <w:t>of</w:t>
      </w:r>
      <w:r w:rsidRPr="00355209">
        <w:rPr>
          <w:i/>
          <w:color w:val="000000"/>
          <w:spacing w:val="1"/>
        </w:rPr>
        <w:t>f</w:t>
      </w:r>
      <w:r w:rsidRPr="00355209">
        <w:rPr>
          <w:i/>
          <w:color w:val="000000"/>
        </w:rPr>
        <w:t>i</w:t>
      </w:r>
      <w:r w:rsidRPr="00355209">
        <w:rPr>
          <w:i/>
          <w:color w:val="000000"/>
          <w:spacing w:val="1"/>
        </w:rPr>
        <w:t>c</w:t>
      </w:r>
      <w:r w:rsidRPr="00355209">
        <w:rPr>
          <w:i/>
          <w:color w:val="000000"/>
        </w:rPr>
        <w:t>ial</w:t>
      </w:r>
      <w:r w:rsidRPr="00355209">
        <w:rPr>
          <w:i/>
          <w:color w:val="000000"/>
          <w:spacing w:val="1"/>
        </w:rPr>
        <w:t xml:space="preserve"> </w:t>
      </w:r>
      <w:r w:rsidRPr="00355209">
        <w:rPr>
          <w:i/>
          <w:color w:val="000000"/>
        </w:rPr>
        <w:t>r</w:t>
      </w:r>
      <w:r w:rsidRPr="00355209">
        <w:rPr>
          <w:i/>
          <w:color w:val="000000"/>
          <w:spacing w:val="1"/>
        </w:rPr>
        <w:t>e</w:t>
      </w:r>
      <w:r w:rsidRPr="00355209">
        <w:rPr>
          <w:i/>
          <w:color w:val="000000"/>
          <w:spacing w:val="-2"/>
        </w:rPr>
        <w:t>l</w:t>
      </w:r>
      <w:r w:rsidRPr="00355209">
        <w:rPr>
          <w:i/>
          <w:color w:val="000000"/>
          <w:spacing w:val="1"/>
        </w:rPr>
        <w:t>e</w:t>
      </w:r>
      <w:r w:rsidRPr="00355209">
        <w:rPr>
          <w:i/>
          <w:color w:val="000000"/>
        </w:rPr>
        <w:t>as</w:t>
      </w:r>
      <w:r w:rsidRPr="00355209">
        <w:rPr>
          <w:i/>
          <w:color w:val="000000"/>
          <w:spacing w:val="1"/>
        </w:rPr>
        <w:t>e</w:t>
      </w:r>
      <w:r w:rsidRPr="00355209">
        <w:rPr>
          <w:i/>
          <w:color w:val="000000"/>
        </w:rPr>
        <w:t>).</w:t>
      </w:r>
    </w:p>
    <w:p w:rsidR="00DA6ED1" w:rsidRPr="00BA07FE" w:rsidRDefault="00DA6ED1" w:rsidP="00DA6ED1">
      <w:pPr>
        <w:pStyle w:val="NoSpacing"/>
        <w:rPr>
          <w:szCs w:val="28"/>
        </w:rPr>
      </w:pPr>
    </w:p>
    <w:p w:rsidR="00DA6ED1" w:rsidRPr="00877E2B" w:rsidRDefault="00DA6ED1" w:rsidP="00DA6ED1">
      <w:pPr>
        <w:pStyle w:val="NoSpacing"/>
      </w:pPr>
      <w:r w:rsidRPr="00877E2B">
        <w:t>See</w:t>
      </w:r>
      <w:r w:rsidRPr="00877E2B">
        <w:rPr>
          <w:spacing w:val="-2"/>
        </w:rPr>
        <w:t xml:space="preserve"> </w:t>
      </w:r>
      <w:r w:rsidRPr="00877E2B">
        <w:rPr>
          <w:color w:val="0000FF"/>
          <w:spacing w:val="-52"/>
        </w:rPr>
        <w:t xml:space="preserve"> </w:t>
      </w:r>
      <w:hyperlink r:id="rId33">
        <w:hyperlink r:id="rId34" w:history="1">
          <w:r w:rsidRPr="00877E2B">
            <w:rPr>
              <w:rStyle w:val="Hyperlink"/>
            </w:rPr>
            <w:t>http://www.nrcs.usda.gov/wps/portal/nrcs/detail/soils/survey/geo/?cid=nrcs142p2_053368</w:t>
          </w:r>
        </w:hyperlink>
        <w:r w:rsidRPr="00877E2B">
          <w:rPr>
            <w:color w:val="0000FF"/>
            <w:spacing w:val="-12"/>
          </w:rPr>
          <w:t xml:space="preserve"> </w:t>
        </w:r>
      </w:hyperlink>
      <w:r w:rsidRPr="00877E2B">
        <w:rPr>
          <w:spacing w:val="1"/>
        </w:rPr>
        <w:t>fo</w:t>
      </w:r>
      <w:r w:rsidRPr="00877E2B">
        <w:t>r</w:t>
      </w:r>
      <w:r w:rsidRPr="00877E2B">
        <w:rPr>
          <w:spacing w:val="-2"/>
        </w:rPr>
        <w:t xml:space="preserve"> </w:t>
      </w:r>
      <w:r w:rsidRPr="00877E2B">
        <w:t>r</w:t>
      </w:r>
      <w:r w:rsidRPr="00877E2B">
        <w:rPr>
          <w:spacing w:val="1"/>
        </w:rPr>
        <w:t>e</w:t>
      </w:r>
      <w:r w:rsidRPr="00877E2B">
        <w:rPr>
          <w:spacing w:val="-1"/>
        </w:rPr>
        <w:t>c</w:t>
      </w:r>
      <w:r w:rsidRPr="00877E2B">
        <w:rPr>
          <w:spacing w:val="1"/>
        </w:rPr>
        <w:t>o</w:t>
      </w:r>
      <w:r w:rsidRPr="00877E2B">
        <w:rPr>
          <w:spacing w:val="-2"/>
        </w:rPr>
        <w:t>m</w:t>
      </w:r>
      <w:r w:rsidRPr="00877E2B">
        <w:t>m</w:t>
      </w:r>
      <w:r w:rsidRPr="00877E2B">
        <w:rPr>
          <w:spacing w:val="1"/>
        </w:rPr>
        <w:t>en</w:t>
      </w:r>
      <w:r w:rsidRPr="00877E2B">
        <w:rPr>
          <w:spacing w:val="-1"/>
        </w:rPr>
        <w:t>d</w:t>
      </w:r>
      <w:r w:rsidRPr="00877E2B">
        <w:rPr>
          <w:spacing w:val="1"/>
        </w:rPr>
        <w:t>e</w:t>
      </w:r>
      <w:r w:rsidRPr="00877E2B">
        <w:t>d</w:t>
      </w:r>
      <w:r w:rsidRPr="00877E2B">
        <w:rPr>
          <w:spacing w:val="-7"/>
        </w:rPr>
        <w:t xml:space="preserve"> </w:t>
      </w:r>
      <w:r w:rsidRPr="00877E2B">
        <w:rPr>
          <w:spacing w:val="-1"/>
        </w:rPr>
        <w:t>c</w:t>
      </w:r>
      <w:r w:rsidRPr="00877E2B">
        <w:rPr>
          <w:spacing w:val="-2"/>
        </w:rPr>
        <w:t>i</w:t>
      </w:r>
      <w:r w:rsidRPr="00877E2B">
        <w:rPr>
          <w:spacing w:val="1"/>
        </w:rPr>
        <w:t>t</w:t>
      </w:r>
      <w:r w:rsidRPr="00877E2B">
        <w:t>a</w:t>
      </w:r>
      <w:r w:rsidRPr="00877E2B">
        <w:rPr>
          <w:spacing w:val="1"/>
        </w:rPr>
        <w:t>t</w:t>
      </w:r>
      <w:r w:rsidRPr="00877E2B">
        <w:rPr>
          <w:spacing w:val="-2"/>
        </w:rPr>
        <w:t>i</w:t>
      </w:r>
      <w:r w:rsidRPr="00877E2B">
        <w:rPr>
          <w:spacing w:val="1"/>
        </w:rPr>
        <w:t>on</w:t>
      </w:r>
      <w:r w:rsidRPr="00877E2B">
        <w:t>s</w:t>
      </w:r>
      <w:r w:rsidRPr="00877E2B">
        <w:rPr>
          <w:spacing w:val="-5"/>
        </w:rPr>
        <w:t xml:space="preserve"> </w:t>
      </w:r>
      <w:r w:rsidRPr="00877E2B">
        <w:rPr>
          <w:spacing w:val="1"/>
        </w:rPr>
        <w:t>fo</w:t>
      </w:r>
      <w:r w:rsidRPr="00877E2B">
        <w:t>r</w:t>
      </w:r>
      <w:r w:rsidRPr="00877E2B">
        <w:rPr>
          <w:spacing w:val="-2"/>
        </w:rPr>
        <w:t xml:space="preserve"> </w:t>
      </w:r>
      <w:r w:rsidRPr="00877E2B">
        <w:rPr>
          <w:spacing w:val="1"/>
        </w:rPr>
        <w:t>o</w:t>
      </w:r>
      <w:r w:rsidRPr="00877E2B">
        <w:rPr>
          <w:spacing w:val="-1"/>
        </w:rPr>
        <w:t>th</w:t>
      </w:r>
      <w:r w:rsidRPr="00877E2B">
        <w:rPr>
          <w:spacing w:val="1"/>
        </w:rPr>
        <w:t>e</w:t>
      </w:r>
      <w:r w:rsidRPr="00877E2B">
        <w:t>r</w:t>
      </w:r>
      <w:r w:rsidRPr="00877E2B">
        <w:rPr>
          <w:spacing w:val="-2"/>
        </w:rPr>
        <w:t xml:space="preserve"> </w:t>
      </w:r>
      <w:r w:rsidRPr="00877E2B">
        <w:rPr>
          <w:spacing w:val="1"/>
        </w:rPr>
        <w:t>d</w:t>
      </w:r>
      <w:r w:rsidRPr="00877E2B">
        <w:rPr>
          <w:spacing w:val="-2"/>
        </w:rPr>
        <w:t>a</w:t>
      </w:r>
      <w:r w:rsidRPr="00877E2B">
        <w:rPr>
          <w:spacing w:val="1"/>
        </w:rPr>
        <w:t>t</w:t>
      </w:r>
      <w:r w:rsidRPr="00877E2B">
        <w:t>a</w:t>
      </w:r>
      <w:r w:rsidRPr="00877E2B">
        <w:rPr>
          <w:spacing w:val="-3"/>
        </w:rPr>
        <w:t xml:space="preserve"> </w:t>
      </w:r>
      <w:r w:rsidRPr="00877E2B">
        <w:rPr>
          <w:spacing w:val="1"/>
        </w:rPr>
        <w:t>p</w:t>
      </w:r>
      <w:r w:rsidRPr="00877E2B">
        <w:t>r</w:t>
      </w:r>
      <w:r w:rsidRPr="00877E2B">
        <w:rPr>
          <w:spacing w:val="1"/>
        </w:rPr>
        <w:t>o</w:t>
      </w:r>
      <w:r w:rsidRPr="00877E2B">
        <w:t>vi</w:t>
      </w:r>
      <w:r w:rsidRPr="00877E2B">
        <w:rPr>
          <w:spacing w:val="-1"/>
        </w:rPr>
        <w:t>d</w:t>
      </w:r>
      <w:r w:rsidRPr="00877E2B">
        <w:rPr>
          <w:spacing w:val="1"/>
        </w:rPr>
        <w:t>e</w:t>
      </w:r>
      <w:r w:rsidRPr="00877E2B">
        <w:t>d</w:t>
      </w:r>
      <w:r w:rsidRPr="00877E2B">
        <w:rPr>
          <w:spacing w:val="-2"/>
        </w:rPr>
        <w:t xml:space="preserve"> </w:t>
      </w:r>
      <w:r w:rsidRPr="00877E2B">
        <w:rPr>
          <w:spacing w:val="1"/>
        </w:rPr>
        <w:t>by th</w:t>
      </w:r>
      <w:r w:rsidRPr="00877E2B">
        <w:t>e</w:t>
      </w:r>
      <w:r w:rsidRPr="00877E2B">
        <w:rPr>
          <w:spacing w:val="-4"/>
        </w:rPr>
        <w:t xml:space="preserve"> </w:t>
      </w:r>
      <w:r w:rsidRPr="00877E2B">
        <w:t>US</w:t>
      </w:r>
      <w:r w:rsidRPr="00877E2B">
        <w:rPr>
          <w:spacing w:val="1"/>
        </w:rPr>
        <w:t>D</w:t>
      </w:r>
      <w:r w:rsidRPr="00877E2B">
        <w:t>A</w:t>
      </w:r>
      <w:r w:rsidRPr="00877E2B">
        <w:rPr>
          <w:spacing w:val="-5"/>
        </w:rPr>
        <w:t xml:space="preserve"> </w:t>
      </w:r>
      <w:r w:rsidRPr="00877E2B">
        <w:rPr>
          <w:spacing w:val="1"/>
        </w:rPr>
        <w:t>N</w:t>
      </w:r>
      <w:r w:rsidRPr="00877E2B">
        <w:rPr>
          <w:spacing w:val="-2"/>
        </w:rPr>
        <w:t>a</w:t>
      </w:r>
      <w:r w:rsidRPr="00877E2B">
        <w:rPr>
          <w:spacing w:val="1"/>
        </w:rPr>
        <w:t>tu</w:t>
      </w:r>
      <w:r w:rsidRPr="00877E2B">
        <w:t>ral</w:t>
      </w:r>
      <w:r w:rsidRPr="00877E2B">
        <w:rPr>
          <w:spacing w:val="-5"/>
        </w:rPr>
        <w:t xml:space="preserve"> </w:t>
      </w:r>
      <w:r w:rsidRPr="00877E2B">
        <w:rPr>
          <w:spacing w:val="-1"/>
        </w:rPr>
        <w:t>R</w:t>
      </w:r>
      <w:r w:rsidRPr="00877E2B">
        <w:rPr>
          <w:spacing w:val="1"/>
        </w:rPr>
        <w:t>e</w:t>
      </w:r>
      <w:r w:rsidRPr="00877E2B">
        <w:t>s</w:t>
      </w:r>
      <w:r w:rsidRPr="00877E2B">
        <w:rPr>
          <w:spacing w:val="1"/>
        </w:rPr>
        <w:t>ou</w:t>
      </w:r>
      <w:r w:rsidRPr="00877E2B">
        <w:rPr>
          <w:spacing w:val="-2"/>
        </w:rPr>
        <w:t>r</w:t>
      </w:r>
      <w:r w:rsidRPr="00877E2B">
        <w:rPr>
          <w:spacing w:val="-1"/>
        </w:rPr>
        <w:t>c</w:t>
      </w:r>
      <w:r w:rsidRPr="00877E2B">
        <w:rPr>
          <w:spacing w:val="1"/>
        </w:rPr>
        <w:t>e</w:t>
      </w:r>
      <w:r w:rsidRPr="00877E2B">
        <w:t>s</w:t>
      </w:r>
      <w:r w:rsidRPr="00877E2B">
        <w:rPr>
          <w:spacing w:val="-4"/>
        </w:rPr>
        <w:t xml:space="preserve"> </w:t>
      </w:r>
      <w:r w:rsidRPr="00877E2B">
        <w:rPr>
          <w:spacing w:val="-1"/>
        </w:rPr>
        <w:t>C</w:t>
      </w:r>
      <w:r w:rsidRPr="00877E2B">
        <w:rPr>
          <w:spacing w:val="1"/>
        </w:rPr>
        <w:t>on</w:t>
      </w:r>
      <w:r w:rsidRPr="00877E2B">
        <w:t>s</w:t>
      </w:r>
      <w:r w:rsidRPr="00877E2B">
        <w:rPr>
          <w:spacing w:val="1"/>
        </w:rPr>
        <w:t>e</w:t>
      </w:r>
      <w:r w:rsidRPr="00877E2B">
        <w:t>rva</w:t>
      </w:r>
      <w:r w:rsidRPr="00877E2B">
        <w:rPr>
          <w:spacing w:val="1"/>
        </w:rPr>
        <w:t>t</w:t>
      </w:r>
      <w:r w:rsidRPr="00877E2B">
        <w:rPr>
          <w:spacing w:val="-2"/>
        </w:rPr>
        <w:t>i</w:t>
      </w:r>
      <w:r w:rsidRPr="00877E2B">
        <w:rPr>
          <w:spacing w:val="1"/>
        </w:rPr>
        <w:t>o</w:t>
      </w:r>
      <w:r w:rsidRPr="00877E2B">
        <w:t>n</w:t>
      </w:r>
      <w:r w:rsidRPr="00877E2B">
        <w:rPr>
          <w:spacing w:val="-5"/>
        </w:rPr>
        <w:t xml:space="preserve"> </w:t>
      </w:r>
      <w:r w:rsidRPr="00877E2B">
        <w:t>Servi</w:t>
      </w:r>
      <w:r w:rsidRPr="00877E2B">
        <w:rPr>
          <w:spacing w:val="-1"/>
        </w:rPr>
        <w:t>c</w:t>
      </w:r>
      <w:r w:rsidRPr="00877E2B">
        <w:t>e</w:t>
      </w:r>
      <w:r w:rsidRPr="00877E2B">
        <w:rPr>
          <w:spacing w:val="-4"/>
        </w:rPr>
        <w:t xml:space="preserve"> </w:t>
      </w:r>
      <w:r w:rsidRPr="00877E2B">
        <w:t>a</w:t>
      </w:r>
      <w:r w:rsidRPr="00877E2B">
        <w:rPr>
          <w:spacing w:val="1"/>
        </w:rPr>
        <w:t>n</w:t>
      </w:r>
      <w:r w:rsidRPr="00877E2B">
        <w:t xml:space="preserve">d </w:t>
      </w:r>
      <w:r w:rsidRPr="00877E2B">
        <w:rPr>
          <w:spacing w:val="-1"/>
        </w:rPr>
        <w:t>t</w:t>
      </w:r>
      <w:r w:rsidRPr="00877E2B">
        <w:rPr>
          <w:spacing w:val="1"/>
        </w:rPr>
        <w:t>h</w:t>
      </w:r>
      <w:r w:rsidRPr="00877E2B">
        <w:t>e</w:t>
      </w:r>
      <w:r w:rsidRPr="00877E2B">
        <w:rPr>
          <w:spacing w:val="-2"/>
        </w:rPr>
        <w:t xml:space="preserve"> </w:t>
      </w:r>
      <w:r w:rsidRPr="00877E2B">
        <w:rPr>
          <w:spacing w:val="1"/>
        </w:rPr>
        <w:t>N</w:t>
      </w:r>
      <w:r w:rsidRPr="00877E2B">
        <w:t>a</w:t>
      </w:r>
      <w:r w:rsidRPr="00877E2B">
        <w:rPr>
          <w:spacing w:val="1"/>
        </w:rPr>
        <w:t>t</w:t>
      </w:r>
      <w:r w:rsidRPr="00877E2B">
        <w:rPr>
          <w:spacing w:val="-2"/>
        </w:rPr>
        <w:t>i</w:t>
      </w:r>
      <w:r w:rsidRPr="00877E2B">
        <w:rPr>
          <w:spacing w:val="1"/>
        </w:rPr>
        <w:t>on</w:t>
      </w:r>
      <w:r w:rsidRPr="00877E2B">
        <w:t>al</w:t>
      </w:r>
      <w:r w:rsidRPr="00877E2B">
        <w:rPr>
          <w:spacing w:val="-4"/>
        </w:rPr>
        <w:t xml:space="preserve"> </w:t>
      </w:r>
      <w:r w:rsidRPr="00877E2B">
        <w:rPr>
          <w:spacing w:val="-1"/>
        </w:rPr>
        <w:t>C</w:t>
      </w:r>
      <w:r w:rsidRPr="00877E2B">
        <w:rPr>
          <w:spacing w:val="1"/>
        </w:rPr>
        <w:t>oo</w:t>
      </w:r>
      <w:r w:rsidRPr="00877E2B">
        <w:rPr>
          <w:spacing w:val="-1"/>
        </w:rPr>
        <w:t>p</w:t>
      </w:r>
      <w:r w:rsidRPr="00877E2B">
        <w:rPr>
          <w:spacing w:val="1"/>
        </w:rPr>
        <w:t>e</w:t>
      </w:r>
      <w:r w:rsidRPr="00877E2B">
        <w:rPr>
          <w:spacing w:val="-2"/>
        </w:rPr>
        <w:t>r</w:t>
      </w:r>
      <w:r w:rsidRPr="00877E2B">
        <w:t>a</w:t>
      </w:r>
      <w:r w:rsidRPr="00877E2B">
        <w:rPr>
          <w:spacing w:val="1"/>
        </w:rPr>
        <w:t>t</w:t>
      </w:r>
      <w:r w:rsidRPr="00877E2B">
        <w:t>i</w:t>
      </w:r>
      <w:r w:rsidRPr="00877E2B">
        <w:rPr>
          <w:spacing w:val="-1"/>
        </w:rPr>
        <w:t>v</w:t>
      </w:r>
      <w:r w:rsidRPr="00877E2B">
        <w:t>e</w:t>
      </w:r>
      <w:r w:rsidRPr="00877E2B">
        <w:rPr>
          <w:spacing w:val="-3"/>
        </w:rPr>
        <w:t xml:space="preserve"> </w:t>
      </w:r>
      <w:r w:rsidRPr="00877E2B">
        <w:t>S</w:t>
      </w:r>
      <w:r w:rsidRPr="00877E2B">
        <w:rPr>
          <w:spacing w:val="1"/>
        </w:rPr>
        <w:t>o</w:t>
      </w:r>
      <w:r w:rsidRPr="00877E2B">
        <w:rPr>
          <w:spacing w:val="-2"/>
        </w:rPr>
        <w:t>i</w:t>
      </w:r>
      <w:r w:rsidRPr="00877E2B">
        <w:t>l</w:t>
      </w:r>
      <w:r w:rsidRPr="00877E2B">
        <w:rPr>
          <w:spacing w:val="1"/>
        </w:rPr>
        <w:t xml:space="preserve"> </w:t>
      </w:r>
      <w:r w:rsidRPr="00877E2B">
        <w:t>S</w:t>
      </w:r>
      <w:r w:rsidRPr="00877E2B">
        <w:rPr>
          <w:spacing w:val="-1"/>
        </w:rPr>
        <w:t>u</w:t>
      </w:r>
      <w:r w:rsidRPr="00877E2B">
        <w:t>rv</w:t>
      </w:r>
      <w:r w:rsidRPr="00877E2B">
        <w:rPr>
          <w:spacing w:val="1"/>
        </w:rPr>
        <w:t>e</w:t>
      </w:r>
      <w:r w:rsidRPr="00877E2B">
        <w:rPr>
          <w:spacing w:val="-1"/>
        </w:rPr>
        <w:t>y</w:t>
      </w:r>
      <w:r w:rsidRPr="00877E2B">
        <w:t>.</w:t>
      </w:r>
    </w:p>
    <w:p w:rsidR="00DA6ED1" w:rsidRPr="00877E2B" w:rsidRDefault="00DA6ED1" w:rsidP="00DA6ED1">
      <w:r w:rsidRPr="00877E2B">
        <w:br w:type="page"/>
      </w:r>
    </w:p>
    <w:p w:rsidR="00241005" w:rsidRPr="00A12CAE" w:rsidRDefault="00241005" w:rsidP="00A12CAE">
      <w:pPr>
        <w:pStyle w:val="Heading1"/>
      </w:pPr>
      <w:bookmarkStart w:id="145" w:name="_Toc399102618"/>
      <w:r w:rsidRPr="00A12CAE">
        <w:lastRenderedPageBreak/>
        <w:t>Acronyms</w:t>
      </w:r>
      <w:bookmarkEnd w:id="89"/>
      <w:bookmarkEnd w:id="145"/>
    </w:p>
    <w:p w:rsidR="00241005" w:rsidRDefault="00241005" w:rsidP="00A12CAE">
      <w:pPr>
        <w:pStyle w:val="NoSpacing"/>
      </w:pPr>
      <w:proofErr w:type="gramStart"/>
      <w:r>
        <w:t>aws0150wta</w:t>
      </w:r>
      <w:proofErr w:type="gramEnd"/>
      <w:r>
        <w:tab/>
        <w:t>Available Water Storage Weighted Average</w:t>
      </w:r>
    </w:p>
    <w:p w:rsidR="00241005" w:rsidRDefault="00241005" w:rsidP="00A12CAE">
      <w:pPr>
        <w:pStyle w:val="NoSpacing"/>
        <w:rPr>
          <w:rFonts w:ascii="Calibri" w:eastAsia="Calibri" w:hAnsi="Calibri" w:cs="Calibri"/>
        </w:rPr>
      </w:pPr>
      <w:r>
        <w:rPr>
          <w:rFonts w:ascii="Calibri" w:eastAsia="Calibri" w:hAnsi="Calibri" w:cs="Calibri"/>
        </w:rPr>
        <w:t>C</w:t>
      </w:r>
      <w:r>
        <w:rPr>
          <w:rFonts w:ascii="Calibri" w:eastAsia="Calibri" w:hAnsi="Calibri" w:cs="Calibri"/>
        </w:rPr>
        <w:tab/>
        <w:t>Car</w:t>
      </w:r>
      <w:r>
        <w:rPr>
          <w:rFonts w:ascii="Calibri" w:eastAsia="Calibri" w:hAnsi="Calibri" w:cs="Calibri"/>
          <w:spacing w:val="-1"/>
        </w:rPr>
        <w:t>b</w:t>
      </w:r>
      <w:r>
        <w:rPr>
          <w:rFonts w:ascii="Calibri" w:eastAsia="Calibri" w:hAnsi="Calibri" w:cs="Calibri"/>
          <w:spacing w:val="1"/>
        </w:rPr>
        <w:t>o</w:t>
      </w:r>
      <w:r>
        <w:rPr>
          <w:rFonts w:ascii="Calibri" w:eastAsia="Calibri" w:hAnsi="Calibri" w:cs="Calibri"/>
        </w:rPr>
        <w:t>n</w:t>
      </w:r>
    </w:p>
    <w:p w:rsidR="00A12CAE" w:rsidRDefault="00241005" w:rsidP="00A12CAE">
      <w:pPr>
        <w:pStyle w:val="NoSpacing"/>
        <w:rPr>
          <w:rFonts w:ascii="Calibri" w:eastAsia="Calibri" w:hAnsi="Calibri" w:cs="Calibri"/>
        </w:rPr>
      </w:pPr>
      <w:r w:rsidRPr="008C0E3C">
        <w:rPr>
          <w:rFonts w:ascii="Calibri" w:eastAsia="Calibri" w:hAnsi="Calibri" w:cs="Calibri"/>
        </w:rPr>
        <w:t>C</w:t>
      </w:r>
      <w:r w:rsidRPr="008C0E3C">
        <w:rPr>
          <w:rFonts w:ascii="Calibri" w:eastAsia="Calibri" w:hAnsi="Calibri" w:cs="Calibri"/>
          <w:spacing w:val="1"/>
        </w:rPr>
        <w:t>D</w:t>
      </w:r>
      <w:r w:rsidRPr="008C0E3C">
        <w:rPr>
          <w:rFonts w:ascii="Calibri" w:eastAsia="Calibri" w:hAnsi="Calibri" w:cs="Calibri"/>
        </w:rPr>
        <w:t>L</w:t>
      </w:r>
      <w:r w:rsidRPr="008C0E3C">
        <w:rPr>
          <w:rFonts w:ascii="Calibri" w:eastAsia="Calibri" w:hAnsi="Calibri" w:cs="Calibri"/>
        </w:rPr>
        <w:tab/>
        <w:t>Cr</w:t>
      </w:r>
      <w:r w:rsidRPr="008C0E3C">
        <w:rPr>
          <w:rFonts w:ascii="Calibri" w:eastAsia="Calibri" w:hAnsi="Calibri" w:cs="Calibri"/>
          <w:spacing w:val="1"/>
        </w:rPr>
        <w:t>o</w:t>
      </w:r>
      <w:r w:rsidRPr="008C0E3C">
        <w:rPr>
          <w:rFonts w:ascii="Calibri" w:eastAsia="Calibri" w:hAnsi="Calibri" w:cs="Calibri"/>
          <w:spacing w:val="-1"/>
        </w:rPr>
        <w:t>p</w:t>
      </w:r>
      <w:r w:rsidRPr="008C0E3C">
        <w:rPr>
          <w:rFonts w:ascii="Calibri" w:eastAsia="Calibri" w:hAnsi="Calibri" w:cs="Calibri"/>
        </w:rPr>
        <w:t>la</w:t>
      </w:r>
      <w:r w:rsidRPr="008C0E3C">
        <w:rPr>
          <w:rFonts w:ascii="Calibri" w:eastAsia="Calibri" w:hAnsi="Calibri" w:cs="Calibri"/>
          <w:spacing w:val="-1"/>
        </w:rPr>
        <w:t>n</w:t>
      </w:r>
      <w:r w:rsidRPr="008C0E3C">
        <w:rPr>
          <w:rFonts w:ascii="Calibri" w:eastAsia="Calibri" w:hAnsi="Calibri" w:cs="Calibri"/>
        </w:rPr>
        <w:t>d</w:t>
      </w:r>
      <w:r w:rsidR="00A12CAE">
        <w:rPr>
          <w:rFonts w:ascii="Calibri" w:eastAsia="Calibri" w:hAnsi="Calibri" w:cs="Calibri"/>
        </w:rPr>
        <w:t xml:space="preserve"> </w:t>
      </w:r>
      <w:r w:rsidRPr="008C0E3C">
        <w:rPr>
          <w:rFonts w:ascii="Calibri" w:eastAsia="Calibri" w:hAnsi="Calibri" w:cs="Calibri"/>
          <w:spacing w:val="1"/>
        </w:rPr>
        <w:t>D</w:t>
      </w:r>
      <w:r w:rsidRPr="008C0E3C">
        <w:rPr>
          <w:rFonts w:ascii="Calibri" w:eastAsia="Calibri" w:hAnsi="Calibri" w:cs="Calibri"/>
          <w:spacing w:val="-3"/>
        </w:rPr>
        <w:t>a</w:t>
      </w:r>
      <w:r w:rsidR="00A12CAE">
        <w:rPr>
          <w:rFonts w:ascii="Calibri" w:eastAsia="Calibri" w:hAnsi="Calibri" w:cs="Calibri"/>
        </w:rPr>
        <w:t xml:space="preserve">ta </w:t>
      </w:r>
      <w:r w:rsidRPr="008C0E3C">
        <w:rPr>
          <w:rFonts w:ascii="Calibri" w:eastAsia="Calibri" w:hAnsi="Calibri" w:cs="Calibri"/>
          <w:spacing w:val="-2"/>
        </w:rPr>
        <w:t>L</w:t>
      </w:r>
      <w:r w:rsidRPr="008C0E3C">
        <w:rPr>
          <w:rFonts w:ascii="Calibri" w:eastAsia="Calibri" w:hAnsi="Calibri" w:cs="Calibri"/>
        </w:rPr>
        <w:t>a</w:t>
      </w:r>
      <w:r w:rsidRPr="008C0E3C">
        <w:rPr>
          <w:rFonts w:ascii="Calibri" w:eastAsia="Calibri" w:hAnsi="Calibri" w:cs="Calibri"/>
          <w:spacing w:val="1"/>
        </w:rPr>
        <w:t>ye</w:t>
      </w:r>
      <w:r w:rsidRPr="008C0E3C">
        <w:rPr>
          <w:rFonts w:ascii="Calibri" w:eastAsia="Calibri" w:hAnsi="Calibri" w:cs="Calibri"/>
        </w:rPr>
        <w:t>r</w:t>
      </w:r>
    </w:p>
    <w:p w:rsidR="00A12CAE" w:rsidRDefault="00241005" w:rsidP="00A12CAE">
      <w:pPr>
        <w:pStyle w:val="NoSpacing"/>
        <w:rPr>
          <w:rFonts w:ascii="Calibri" w:eastAsia="Calibri" w:hAnsi="Calibri" w:cs="Calibri"/>
        </w:rPr>
      </w:pPr>
      <w:r>
        <w:rPr>
          <w:rFonts w:ascii="Calibri" w:eastAsia="Calibri" w:hAnsi="Calibri" w:cs="Calibri"/>
        </w:rPr>
        <w:t>C</w:t>
      </w:r>
      <w:r>
        <w:rPr>
          <w:rFonts w:ascii="Calibri" w:eastAsia="Calibri" w:hAnsi="Calibri" w:cs="Calibri"/>
          <w:spacing w:val="1"/>
        </w:rPr>
        <w:t>L</w:t>
      </w:r>
      <w:r>
        <w:rPr>
          <w:rFonts w:ascii="Calibri" w:eastAsia="Calibri" w:hAnsi="Calibri" w:cs="Calibri"/>
        </w:rPr>
        <w:t>U</w:t>
      </w:r>
      <w:r>
        <w:rPr>
          <w:rFonts w:ascii="Calibri" w:eastAsia="Calibri" w:hAnsi="Calibri" w:cs="Calibri"/>
        </w:rPr>
        <w:tab/>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a</w:t>
      </w:r>
      <w:r>
        <w:rPr>
          <w:rFonts w:ascii="Calibri" w:eastAsia="Calibri" w:hAnsi="Calibri" w:cs="Calibri"/>
          <w:spacing w:val="-1"/>
        </w:rPr>
        <w:t>n</w:t>
      </w:r>
      <w:r>
        <w:rPr>
          <w:rFonts w:ascii="Calibri" w:eastAsia="Calibri" w:hAnsi="Calibri" w:cs="Calibri"/>
        </w:rPr>
        <w:t>d U</w:t>
      </w:r>
      <w:r>
        <w:rPr>
          <w:rFonts w:ascii="Calibri" w:eastAsia="Calibri" w:hAnsi="Calibri" w:cs="Calibri"/>
          <w:spacing w:val="-1"/>
        </w:rPr>
        <w:t>n</w:t>
      </w:r>
      <w:r>
        <w:rPr>
          <w:rFonts w:ascii="Calibri" w:eastAsia="Calibri" w:hAnsi="Calibri" w:cs="Calibri"/>
        </w:rPr>
        <w:t>it</w:t>
      </w:r>
    </w:p>
    <w:p w:rsidR="00241005" w:rsidRDefault="00241005" w:rsidP="00A12CAE">
      <w:pPr>
        <w:pStyle w:val="NoSpacing"/>
        <w:rPr>
          <w:rFonts w:ascii="Calibri" w:eastAsia="Calibri" w:hAnsi="Calibri" w:cs="Calibri"/>
        </w:rPr>
      </w:pPr>
      <w:r>
        <w:rPr>
          <w:rFonts w:ascii="Calibri" w:eastAsia="Calibri" w:hAnsi="Calibri" w:cs="Calibri"/>
        </w:rPr>
        <w:t>cm</w:t>
      </w:r>
      <w:r>
        <w:rPr>
          <w:rFonts w:ascii="Calibri" w:eastAsia="Calibri" w:hAnsi="Calibri" w:cs="Calibri"/>
        </w:rPr>
        <w:tab/>
        <w:t>ce</w:t>
      </w:r>
      <w:r>
        <w:rPr>
          <w:rFonts w:ascii="Calibri" w:eastAsia="Calibri" w:hAnsi="Calibri" w:cs="Calibri"/>
          <w:spacing w:val="-1"/>
        </w:rPr>
        <w:t>n</w:t>
      </w:r>
      <w:r>
        <w:rPr>
          <w:rFonts w:ascii="Calibri" w:eastAsia="Calibri" w:hAnsi="Calibri" w:cs="Calibri"/>
        </w:rPr>
        <w:t>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t</w:t>
      </w:r>
      <w:r>
        <w:rPr>
          <w:rFonts w:ascii="Calibri" w:eastAsia="Calibri" w:hAnsi="Calibri" w:cs="Calibri"/>
        </w:rPr>
        <w:t>er</w:t>
      </w:r>
    </w:p>
    <w:p w:rsidR="00241005" w:rsidRDefault="00241005" w:rsidP="00A12CAE">
      <w:pPr>
        <w:pStyle w:val="NoSpacing"/>
        <w:rPr>
          <w:rFonts w:ascii="Calibri" w:eastAsia="Calibri" w:hAnsi="Calibri" w:cs="Calibri"/>
        </w:rPr>
      </w:pPr>
      <w:proofErr w:type="spellStart"/>
      <w:proofErr w:type="gram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mo</w:t>
      </w:r>
      <w:r>
        <w:rPr>
          <w:rFonts w:ascii="Calibri" w:eastAsia="Calibri" w:hAnsi="Calibri" w:cs="Calibri"/>
        </w:rPr>
        <w:t>r</w:t>
      </w:r>
      <w:r>
        <w:rPr>
          <w:rFonts w:ascii="Calibri" w:eastAsia="Calibri" w:hAnsi="Calibri" w:cs="Calibri"/>
          <w:spacing w:val="-1"/>
        </w:rPr>
        <w:t>d</w:t>
      </w:r>
      <w:r>
        <w:rPr>
          <w:rFonts w:ascii="Calibri" w:eastAsia="Calibri" w:hAnsi="Calibri" w:cs="Calibri"/>
          <w:spacing w:val="-2"/>
        </w:rPr>
        <w:t>e</w:t>
      </w:r>
      <w:r>
        <w:rPr>
          <w:rFonts w:ascii="Calibri" w:eastAsia="Calibri" w:hAnsi="Calibri" w:cs="Calibri"/>
        </w:rPr>
        <w:t>sc</w:t>
      </w:r>
      <w:proofErr w:type="spellEnd"/>
      <w:proofErr w:type="gramEnd"/>
      <w:r w:rsidR="00DA6ED1">
        <w:rPr>
          <w:rFonts w:ascii="Calibri" w:eastAsia="Calibri" w:hAnsi="Calibri" w:cs="Calibri"/>
        </w:rPr>
        <w:tab/>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mo</w:t>
      </w:r>
      <w:r>
        <w:rPr>
          <w:rFonts w:ascii="Calibri" w:eastAsia="Calibri" w:hAnsi="Calibri" w:cs="Calibri"/>
        </w:rPr>
        <w:t>r</w:t>
      </w:r>
      <w:r>
        <w:rPr>
          <w:rFonts w:ascii="Calibri" w:eastAsia="Calibri" w:hAnsi="Calibri" w:cs="Calibri"/>
          <w:spacing w:val="-1"/>
        </w:rPr>
        <w:t>ph</w:t>
      </w:r>
      <w:r>
        <w:rPr>
          <w:rFonts w:ascii="Calibri" w:eastAsia="Calibri" w:hAnsi="Calibri" w:cs="Calibri"/>
        </w:rPr>
        <w:t>ic</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 ta</w:t>
      </w:r>
      <w:r>
        <w:rPr>
          <w:rFonts w:ascii="Calibri" w:eastAsia="Calibri" w:hAnsi="Calibri" w:cs="Calibri"/>
          <w:spacing w:val="-1"/>
        </w:rPr>
        <w:t>b</w:t>
      </w:r>
      <w:r>
        <w:rPr>
          <w:rFonts w:ascii="Calibri" w:eastAsia="Calibri" w:hAnsi="Calibri" w:cs="Calibri"/>
        </w:rPr>
        <w:t>le</w:t>
      </w:r>
    </w:p>
    <w:p w:rsidR="00DA6ED1" w:rsidRDefault="00241005" w:rsidP="00A12CAE">
      <w:pPr>
        <w:pStyle w:val="NoSpacing"/>
        <w:rPr>
          <w:rFonts w:ascii="Calibri" w:eastAsia="Calibri" w:hAnsi="Calibri" w:cs="Calibri"/>
        </w:rPr>
      </w:pPr>
      <w:r w:rsidRPr="00BE519B">
        <w:rPr>
          <w:rFonts w:ascii="Calibri" w:eastAsia="Calibri" w:hAnsi="Calibri" w:cs="Calibri"/>
        </w:rPr>
        <w:t>CO</w:t>
      </w:r>
      <w:r w:rsidRPr="00BE519B">
        <w:rPr>
          <w:rFonts w:ascii="Calibri" w:eastAsia="Calibri" w:hAnsi="Calibri" w:cs="Calibri"/>
          <w:spacing w:val="-1"/>
        </w:rPr>
        <w:t>N</w:t>
      </w:r>
      <w:r w:rsidRPr="00BE519B">
        <w:rPr>
          <w:rFonts w:ascii="Calibri" w:eastAsia="Calibri" w:hAnsi="Calibri" w:cs="Calibri"/>
        </w:rPr>
        <w:t>US</w:t>
      </w:r>
      <w:r>
        <w:rPr>
          <w:rFonts w:ascii="Calibri" w:eastAsia="Calibri" w:hAnsi="Calibri" w:cs="Calibri"/>
        </w:rPr>
        <w:tab/>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te</w:t>
      </w:r>
      <w:r>
        <w:rPr>
          <w:rFonts w:ascii="Calibri" w:eastAsia="Calibri" w:hAnsi="Calibri" w:cs="Calibri"/>
          <w:spacing w:val="-2"/>
        </w:rPr>
        <w:t>r</w:t>
      </w:r>
      <w:r>
        <w:rPr>
          <w:rFonts w:ascii="Calibri" w:eastAsia="Calibri" w:hAnsi="Calibri" w:cs="Calibri"/>
          <w:spacing w:val="1"/>
        </w:rPr>
        <w:t>m</w:t>
      </w:r>
      <w:r>
        <w:rPr>
          <w:rFonts w:ascii="Calibri" w:eastAsia="Calibri" w:hAnsi="Calibri" w:cs="Calibri"/>
        </w:rPr>
        <w:t>i</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ited</w:t>
      </w:r>
      <w:r>
        <w:rPr>
          <w:rFonts w:ascii="Calibri" w:eastAsia="Calibri" w:hAnsi="Calibri" w:cs="Calibri"/>
          <w:spacing w:val="-2"/>
        </w:rPr>
        <w:t xml:space="preserve"> </w:t>
      </w:r>
      <w:r>
        <w:rPr>
          <w:rFonts w:ascii="Calibri" w:eastAsia="Calibri" w:hAnsi="Calibri" w:cs="Calibri"/>
          <w:spacing w:val="-1"/>
        </w:rPr>
        <w:t>S</w:t>
      </w:r>
      <w:r>
        <w:rPr>
          <w:rFonts w:ascii="Calibri" w:eastAsia="Calibri" w:hAnsi="Calibri" w:cs="Calibri"/>
        </w:rPr>
        <w:t>ta</w:t>
      </w:r>
      <w:r>
        <w:rPr>
          <w:rFonts w:ascii="Calibri" w:eastAsia="Calibri" w:hAnsi="Calibri" w:cs="Calibri"/>
          <w:spacing w:val="-2"/>
        </w:rPr>
        <w:t>te</w:t>
      </w:r>
      <w:r>
        <w:rPr>
          <w:rFonts w:ascii="Calibri" w:eastAsia="Calibri" w:hAnsi="Calibri" w:cs="Calibri"/>
        </w:rPr>
        <w:t>s</w:t>
      </w:r>
    </w:p>
    <w:p w:rsidR="00241005" w:rsidRDefault="00241005" w:rsidP="00A12CAE">
      <w:pPr>
        <w:pStyle w:val="NoSpacing"/>
        <w:rPr>
          <w:rFonts w:ascii="Calibri" w:eastAsia="Calibri" w:hAnsi="Calibri" w:cs="Calibri"/>
        </w:rPr>
      </w:pPr>
      <w:proofErr w:type="spellStart"/>
      <w:proofErr w:type="gramStart"/>
      <w:r>
        <w:rPr>
          <w:rFonts w:ascii="Calibri" w:eastAsia="Calibri" w:hAnsi="Calibri" w:cs="Calibri"/>
          <w:spacing w:val="-1"/>
        </w:rPr>
        <w:t>d</w:t>
      </w:r>
      <w:r>
        <w:rPr>
          <w:rFonts w:ascii="Calibri" w:eastAsia="Calibri" w:hAnsi="Calibri" w:cs="Calibri"/>
        </w:rPr>
        <w:t>S</w:t>
      </w:r>
      <w:proofErr w:type="spellEnd"/>
      <w:proofErr w:type="gramEnd"/>
      <w:r>
        <w:rPr>
          <w:rFonts w:ascii="Calibri" w:eastAsia="Calibri" w:hAnsi="Calibri" w:cs="Calibri"/>
        </w:rPr>
        <w:tab/>
      </w:r>
      <w:proofErr w:type="spellStart"/>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cisi</w:t>
      </w:r>
      <w:r>
        <w:rPr>
          <w:rFonts w:ascii="Calibri" w:eastAsia="Calibri" w:hAnsi="Calibri" w:cs="Calibri"/>
          <w:spacing w:val="-2"/>
        </w:rPr>
        <w:t>e</w:t>
      </w:r>
      <w:r>
        <w:rPr>
          <w:rFonts w:ascii="Calibri" w:eastAsia="Calibri" w:hAnsi="Calibri" w:cs="Calibri"/>
          <w:spacing w:val="1"/>
        </w:rPr>
        <w:t>me</w:t>
      </w:r>
      <w:r>
        <w:rPr>
          <w:rFonts w:ascii="Calibri" w:eastAsia="Calibri" w:hAnsi="Calibri" w:cs="Calibri"/>
          <w:spacing w:val="-1"/>
        </w:rPr>
        <w:t>n</w:t>
      </w:r>
      <w:r>
        <w:rPr>
          <w:rFonts w:ascii="Calibri" w:eastAsia="Calibri" w:hAnsi="Calibri" w:cs="Calibri"/>
        </w:rPr>
        <w:t>s</w:t>
      </w:r>
      <w:proofErr w:type="spellEnd"/>
    </w:p>
    <w:p w:rsidR="00241005" w:rsidRDefault="00241005" w:rsidP="00A12CAE">
      <w:pPr>
        <w:pStyle w:val="NoSpacing"/>
        <w:rPr>
          <w:rFonts w:ascii="Calibri" w:eastAsia="Calibri" w:hAnsi="Calibri" w:cs="Calibri"/>
        </w:rPr>
      </w:pPr>
      <w:proofErr w:type="gramStart"/>
      <w:r>
        <w:rPr>
          <w:rFonts w:ascii="Calibri" w:eastAsia="Calibri" w:hAnsi="Calibri" w:cs="Calibri"/>
        </w:rPr>
        <w:t>E</w:t>
      </w:r>
      <w:r>
        <w:rPr>
          <w:rFonts w:ascii="Calibri" w:eastAsia="Calibri" w:hAnsi="Calibri" w:cs="Calibri"/>
          <w:spacing w:val="-1"/>
        </w:rPr>
        <w:t>S</w:t>
      </w:r>
      <w:r>
        <w:rPr>
          <w:rFonts w:ascii="Calibri" w:eastAsia="Calibri" w:hAnsi="Calibri" w:cs="Calibri"/>
        </w:rPr>
        <w:t>(</w:t>
      </w:r>
      <w:proofErr w:type="gramEnd"/>
      <w:r>
        <w:rPr>
          <w:rFonts w:ascii="Calibri" w:eastAsia="Calibri" w:hAnsi="Calibri" w:cs="Calibri"/>
          <w:spacing w:val="1"/>
        </w:rPr>
        <w:t>D</w:t>
      </w:r>
      <w:r>
        <w:rPr>
          <w:rFonts w:ascii="Calibri" w:eastAsia="Calibri" w:hAnsi="Calibri" w:cs="Calibri"/>
        </w:rPr>
        <w:t>)</w:t>
      </w:r>
      <w:r>
        <w:rPr>
          <w:rFonts w:ascii="Calibri" w:eastAsia="Calibri" w:hAnsi="Calibri" w:cs="Calibri"/>
        </w:rPr>
        <w:tab/>
        <w:t>Ec</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 xml:space="preserve">ical </w:t>
      </w:r>
      <w:r>
        <w:rPr>
          <w:rFonts w:ascii="Calibri" w:eastAsia="Calibri" w:hAnsi="Calibri" w:cs="Calibri"/>
          <w:spacing w:val="-1"/>
        </w:rPr>
        <w:t>S</w:t>
      </w:r>
      <w:r>
        <w:rPr>
          <w:rFonts w:ascii="Calibri" w:eastAsia="Calibri" w:hAnsi="Calibri" w:cs="Calibri"/>
        </w:rPr>
        <w:t>i</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De</w:t>
      </w:r>
      <w:r>
        <w:rPr>
          <w:rFonts w:ascii="Calibri" w:eastAsia="Calibri" w:hAnsi="Calibri" w:cs="Calibri"/>
        </w:rPr>
        <w:t>s</w:t>
      </w:r>
      <w:r>
        <w:rPr>
          <w:rFonts w:ascii="Calibri" w:eastAsia="Calibri" w:hAnsi="Calibri" w:cs="Calibri"/>
          <w:spacing w:val="-2"/>
        </w:rPr>
        <w:t>c</w:t>
      </w:r>
      <w:r>
        <w:rPr>
          <w:rFonts w:ascii="Calibri" w:eastAsia="Calibri" w:hAnsi="Calibri" w:cs="Calibri"/>
        </w:rPr>
        <w:t>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rPr>
        <w:t>)</w:t>
      </w:r>
    </w:p>
    <w:p w:rsidR="00241005" w:rsidRDefault="00241005" w:rsidP="00A12CAE">
      <w:pPr>
        <w:pStyle w:val="NoSpacing"/>
        <w:rPr>
          <w:rFonts w:ascii="Calibri" w:eastAsia="Calibri" w:hAnsi="Calibri" w:cs="Calibri"/>
        </w:rPr>
      </w:pPr>
      <w:proofErr w:type="gramStart"/>
      <w:r>
        <w:rPr>
          <w:rFonts w:ascii="Calibri" w:eastAsia="Calibri" w:hAnsi="Calibri" w:cs="Calibri"/>
        </w:rPr>
        <w:t>ESRI®</w:t>
      </w:r>
      <w:r>
        <w:rPr>
          <w:rFonts w:ascii="Calibri" w:eastAsia="Calibri" w:hAnsi="Calibri" w:cs="Calibri"/>
        </w:rPr>
        <w:tab/>
        <w:t xml:space="preserve">Environmental Systems Research </w:t>
      </w:r>
      <w:proofErr w:type="spellStart"/>
      <w:r>
        <w:rPr>
          <w:rFonts w:ascii="Calibri" w:eastAsia="Calibri" w:hAnsi="Calibri" w:cs="Calibri"/>
        </w:rPr>
        <w:t>Institue</w:t>
      </w:r>
      <w:proofErr w:type="spellEnd"/>
      <w:r>
        <w:rPr>
          <w:rFonts w:ascii="Calibri" w:eastAsia="Calibri" w:hAnsi="Calibri" w:cs="Calibri"/>
        </w:rPr>
        <w:t>, Inc.</w:t>
      </w:r>
      <w:proofErr w:type="gramEnd"/>
    </w:p>
    <w:p w:rsidR="00DA6ED1" w:rsidRDefault="00241005" w:rsidP="00A12CAE">
      <w:pPr>
        <w:pStyle w:val="NoSpacing"/>
        <w:rPr>
          <w:rFonts w:ascii="Calibri" w:eastAsia="Calibri" w:hAnsi="Calibri" w:cs="Calibri"/>
        </w:rPr>
      </w:pPr>
      <w:r>
        <w:rPr>
          <w:rFonts w:ascii="Calibri" w:eastAsia="Calibri" w:hAnsi="Calibri" w:cs="Calibri"/>
          <w:spacing w:val="-1"/>
        </w:rPr>
        <w:t>F</w:t>
      </w:r>
      <w:r>
        <w:rPr>
          <w:rFonts w:ascii="Calibri" w:eastAsia="Calibri" w:hAnsi="Calibri" w:cs="Calibri"/>
        </w:rPr>
        <w:t>Y</w:t>
      </w:r>
      <w:r>
        <w:rPr>
          <w:rFonts w:ascii="Calibri" w:eastAsia="Calibri" w:hAnsi="Calibri" w:cs="Calibri"/>
        </w:rPr>
        <w:tab/>
      </w:r>
      <w:r>
        <w:rPr>
          <w:rFonts w:ascii="Calibri" w:eastAsia="Calibri" w:hAnsi="Calibri" w:cs="Calibri"/>
          <w:w w:val="40"/>
        </w:rPr>
        <w:t xml:space="preserve"> </w:t>
      </w:r>
      <w:r>
        <w:rPr>
          <w:rFonts w:ascii="Calibri" w:eastAsia="Calibri" w:hAnsi="Calibri" w:cs="Calibri"/>
          <w:spacing w:val="-1"/>
        </w:rPr>
        <w:t>F</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 xml:space="preserve">ral </w:t>
      </w:r>
      <w:r>
        <w:rPr>
          <w:rFonts w:ascii="Calibri" w:eastAsia="Calibri" w:hAnsi="Calibri" w:cs="Calibri"/>
          <w:spacing w:val="-1"/>
        </w:rPr>
        <w:t>F</w:t>
      </w:r>
      <w:r>
        <w:rPr>
          <w:rFonts w:ascii="Calibri" w:eastAsia="Calibri" w:hAnsi="Calibri" w:cs="Calibri"/>
        </w:rPr>
        <w:t>iscal</w:t>
      </w:r>
      <w:r>
        <w:rPr>
          <w:rFonts w:ascii="Calibri" w:eastAsia="Calibri" w:hAnsi="Calibri" w:cs="Calibri"/>
          <w:spacing w:val="-2"/>
        </w:rPr>
        <w:t xml:space="preserve"> </w:t>
      </w:r>
      <w:r>
        <w:rPr>
          <w:rFonts w:ascii="Calibri" w:eastAsia="Calibri" w:hAnsi="Calibri" w:cs="Calibri"/>
        </w:rPr>
        <w:t>Y</w:t>
      </w:r>
      <w:r>
        <w:rPr>
          <w:rFonts w:ascii="Calibri" w:eastAsia="Calibri" w:hAnsi="Calibri" w:cs="Calibri"/>
          <w:spacing w:val="1"/>
        </w:rPr>
        <w:t>e</w:t>
      </w:r>
      <w:r>
        <w:rPr>
          <w:rFonts w:ascii="Calibri" w:eastAsia="Calibri" w:hAnsi="Calibri" w:cs="Calibri"/>
        </w:rPr>
        <w:t>ar</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b</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i</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Oct</w:t>
      </w:r>
      <w:r>
        <w:rPr>
          <w:rFonts w:ascii="Calibri" w:eastAsia="Calibri" w:hAnsi="Calibri" w:cs="Calibri"/>
          <w:spacing w:val="1"/>
        </w:rPr>
        <w:t>o</w:t>
      </w:r>
      <w:r>
        <w:rPr>
          <w:rFonts w:ascii="Calibri" w:eastAsia="Calibri" w:hAnsi="Calibri" w:cs="Calibri"/>
          <w:spacing w:val="-3"/>
        </w:rPr>
        <w:t>b</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1</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e</w:t>
      </w:r>
      <w:r>
        <w:rPr>
          <w:rFonts w:ascii="Calibri" w:eastAsia="Calibri" w:hAnsi="Calibri" w:cs="Calibri"/>
        </w:rPr>
        <w:t>ach</w:t>
      </w:r>
      <w:r>
        <w:rPr>
          <w:rFonts w:ascii="Calibri" w:eastAsia="Calibri" w:hAnsi="Calibri" w:cs="Calibri"/>
          <w:spacing w:val="-3"/>
        </w:rPr>
        <w:t xml:space="preserve"> </w:t>
      </w:r>
      <w:r>
        <w:rPr>
          <w:rFonts w:ascii="Calibri" w:eastAsia="Calibri" w:hAnsi="Calibri" w:cs="Calibri"/>
          <w:spacing w:val="-1"/>
        </w:rPr>
        <w:t>y</w:t>
      </w:r>
      <w:r>
        <w:rPr>
          <w:rFonts w:ascii="Calibri" w:eastAsia="Calibri" w:hAnsi="Calibri" w:cs="Calibri"/>
          <w:spacing w:val="1"/>
        </w:rPr>
        <w:t>e</w:t>
      </w:r>
      <w:r>
        <w:rPr>
          <w:rFonts w:ascii="Calibri" w:eastAsia="Calibri" w:hAnsi="Calibri" w:cs="Calibri"/>
        </w:rPr>
        <w:t>ar)</w:t>
      </w:r>
    </w:p>
    <w:p w:rsidR="00DA6ED1" w:rsidRDefault="00241005" w:rsidP="00A12CAE">
      <w:pPr>
        <w:pStyle w:val="NoSpacing"/>
        <w:rPr>
          <w:rFonts w:ascii="Calibri" w:eastAsia="Calibri" w:hAnsi="Calibri" w:cs="Calibri"/>
        </w:rPr>
      </w:pPr>
      <w:proofErr w:type="spellStart"/>
      <w:r>
        <w:rPr>
          <w:rFonts w:ascii="Calibri" w:eastAsia="Calibri" w:hAnsi="Calibri" w:cs="Calibri"/>
        </w:rPr>
        <w:t>G</w:t>
      </w:r>
      <w:r>
        <w:rPr>
          <w:rFonts w:ascii="Calibri" w:eastAsia="Calibri" w:hAnsi="Calibri" w:cs="Calibri"/>
          <w:spacing w:val="1"/>
        </w:rPr>
        <w:t>e</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f</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proofErr w:type="spellEnd"/>
      <w:r>
        <w:rPr>
          <w:rFonts w:ascii="Calibri" w:eastAsia="Calibri" w:hAnsi="Calibri" w:cs="Calibri"/>
        </w:rPr>
        <w:tab/>
      </w:r>
      <w:proofErr w:type="spellStart"/>
      <w:r>
        <w:rPr>
          <w:rFonts w:ascii="Calibri" w:eastAsia="Calibri" w:hAnsi="Calibri" w:cs="Calibri"/>
        </w:rPr>
        <w:t>G</w:t>
      </w:r>
      <w:r>
        <w:rPr>
          <w:rFonts w:ascii="Calibri" w:eastAsia="Calibri" w:hAnsi="Calibri" w:cs="Calibri"/>
          <w:spacing w:val="1"/>
        </w:rPr>
        <w:t>e</w:t>
      </w:r>
      <w:r>
        <w:rPr>
          <w:rFonts w:ascii="Calibri" w:eastAsia="Calibri" w:hAnsi="Calibri" w:cs="Calibri"/>
          <w:spacing w:val="-1"/>
        </w:rPr>
        <w:t>om</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pho</w:t>
      </w:r>
      <w:r>
        <w:rPr>
          <w:rFonts w:ascii="Calibri" w:eastAsia="Calibri" w:hAnsi="Calibri" w:cs="Calibri"/>
          <w:spacing w:val="1"/>
        </w:rPr>
        <w:t>me</w:t>
      </w:r>
      <w:r>
        <w:rPr>
          <w:rFonts w:ascii="Calibri" w:eastAsia="Calibri" w:hAnsi="Calibri" w:cs="Calibri"/>
        </w:rPr>
        <w:t>t</w:t>
      </w:r>
      <w:r>
        <w:rPr>
          <w:rFonts w:ascii="Calibri" w:eastAsia="Calibri" w:hAnsi="Calibri" w:cs="Calibri"/>
          <w:spacing w:val="-3"/>
        </w:rPr>
        <w:t>r</w:t>
      </w:r>
      <w:r>
        <w:rPr>
          <w:rFonts w:ascii="Calibri" w:eastAsia="Calibri" w:hAnsi="Calibri" w:cs="Calibri"/>
        </w:rPr>
        <w:t>y</w:t>
      </w:r>
      <w:proofErr w:type="spellEnd"/>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n in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g</w:t>
      </w:r>
      <w:r>
        <w:rPr>
          <w:rFonts w:ascii="Calibri" w:eastAsia="Calibri" w:hAnsi="Calibri" w:cs="Calibri"/>
          <w:spacing w:val="1"/>
        </w:rPr>
        <w:t>e</w:t>
      </w:r>
      <w:r>
        <w:rPr>
          <w:rFonts w:ascii="Calibri" w:eastAsia="Calibri" w:hAnsi="Calibri" w:cs="Calibri"/>
          <w:spacing w:val="-1"/>
        </w:rPr>
        <w:t>om</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sc</w:t>
      </w:r>
      <w:proofErr w:type="spellEnd"/>
      <w:r>
        <w:rPr>
          <w:rFonts w:ascii="Calibri" w:eastAsia="Calibri" w:hAnsi="Calibri" w:cs="Calibri"/>
          <w:spacing w:val="-4"/>
        </w:rPr>
        <w:t xml:space="preserve"> </w:t>
      </w:r>
      <w:r>
        <w:rPr>
          <w:rFonts w:ascii="Calibri" w:eastAsia="Calibri" w:hAnsi="Calibri" w:cs="Calibri"/>
        </w:rPr>
        <w:t>ta</w:t>
      </w:r>
      <w:r>
        <w:rPr>
          <w:rFonts w:ascii="Calibri" w:eastAsia="Calibri" w:hAnsi="Calibri" w:cs="Calibri"/>
          <w:spacing w:val="-1"/>
        </w:rPr>
        <w:t>b</w:t>
      </w:r>
      <w:r>
        <w:rPr>
          <w:rFonts w:ascii="Calibri" w:eastAsia="Calibri" w:hAnsi="Calibri" w:cs="Calibri"/>
        </w:rPr>
        <w:t>le</w:t>
      </w:r>
    </w:p>
    <w:p w:rsidR="00241005" w:rsidRDefault="00241005" w:rsidP="00A12CAE">
      <w:pPr>
        <w:pStyle w:val="NoSpacing"/>
        <w:rPr>
          <w:rFonts w:ascii="Calibri" w:eastAsia="Calibri" w:hAnsi="Calibri" w:cs="Calibri"/>
        </w:rPr>
      </w:pPr>
      <w:proofErr w:type="gramStart"/>
      <w:r>
        <w:rPr>
          <w:rFonts w:ascii="Calibri" w:eastAsia="Calibri" w:hAnsi="Calibri" w:cs="Calibri"/>
          <w:spacing w:val="-1"/>
        </w:rPr>
        <w:t>gSS</w:t>
      </w:r>
      <w:r>
        <w:rPr>
          <w:rFonts w:ascii="Calibri" w:eastAsia="Calibri" w:hAnsi="Calibri" w:cs="Calibri"/>
        </w:rPr>
        <w:t>URGO</w:t>
      </w:r>
      <w:proofErr w:type="gramEnd"/>
      <w:r>
        <w:rPr>
          <w:rFonts w:ascii="Calibri" w:eastAsia="Calibri" w:hAnsi="Calibri" w:cs="Calibri"/>
        </w:rPr>
        <w:tab/>
        <w:t>Gri</w:t>
      </w:r>
      <w:r>
        <w:rPr>
          <w:rFonts w:ascii="Calibri" w:eastAsia="Calibri" w:hAnsi="Calibri" w:cs="Calibri"/>
          <w:spacing w:val="-1"/>
        </w:rPr>
        <w:t>dd</w:t>
      </w:r>
      <w:r>
        <w:rPr>
          <w:rFonts w:ascii="Calibri" w:eastAsia="Calibri" w:hAnsi="Calibri" w:cs="Calibri"/>
          <w:spacing w:val="1"/>
        </w:rPr>
        <w:t>e</w:t>
      </w:r>
      <w:r>
        <w:rPr>
          <w:rFonts w:ascii="Calibri" w:eastAsia="Calibri" w:hAnsi="Calibri" w:cs="Calibri"/>
        </w:rPr>
        <w:t xml:space="preserve">d </w:t>
      </w:r>
      <w:r>
        <w:rPr>
          <w:rFonts w:ascii="Calibri" w:eastAsia="Calibri" w:hAnsi="Calibri" w:cs="Calibri"/>
          <w:spacing w:val="-1"/>
        </w:rPr>
        <w:t>S</w:t>
      </w:r>
      <w:r>
        <w:rPr>
          <w:rFonts w:ascii="Calibri" w:eastAsia="Calibri" w:hAnsi="Calibri" w:cs="Calibri"/>
          <w:spacing w:val="1"/>
        </w:rPr>
        <w:t>o</w:t>
      </w:r>
      <w:r>
        <w:rPr>
          <w:rFonts w:ascii="Calibri" w:eastAsia="Calibri" w:hAnsi="Calibri" w:cs="Calibri"/>
        </w:rPr>
        <w:t xml:space="preserve">il </w:t>
      </w:r>
      <w:r>
        <w:rPr>
          <w:rFonts w:ascii="Calibri" w:eastAsia="Calibri" w:hAnsi="Calibri" w:cs="Calibri"/>
          <w:spacing w:val="-1"/>
        </w:rPr>
        <w:t>Su</w:t>
      </w:r>
      <w:r>
        <w:rPr>
          <w:rFonts w:ascii="Calibri" w:eastAsia="Calibri" w:hAnsi="Calibri" w:cs="Calibri"/>
        </w:rPr>
        <w:t>r</w:t>
      </w:r>
      <w:r>
        <w:rPr>
          <w:rFonts w:ascii="Calibri" w:eastAsia="Calibri" w:hAnsi="Calibri" w:cs="Calibri"/>
          <w:spacing w:val="-1"/>
        </w:rPr>
        <w:t>v</w:t>
      </w:r>
      <w:r>
        <w:rPr>
          <w:rFonts w:ascii="Calibri" w:eastAsia="Calibri" w:hAnsi="Calibri" w:cs="Calibri"/>
          <w:spacing w:val="1"/>
        </w:rPr>
        <w:t>e</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r</w:t>
      </w:r>
      <w:r>
        <w:rPr>
          <w:rFonts w:ascii="Calibri" w:eastAsia="Calibri" w:hAnsi="Calibri" w:cs="Calibri"/>
          <w:spacing w:val="-3"/>
        </w:rPr>
        <w:t>a</w:t>
      </w:r>
      <w:r>
        <w:rPr>
          <w:rFonts w:ascii="Calibri" w:eastAsia="Calibri" w:hAnsi="Calibri" w:cs="Calibri"/>
          <w:spacing w:val="-1"/>
        </w:rPr>
        <w:t>ph</w:t>
      </w:r>
      <w:r>
        <w:rPr>
          <w:rFonts w:ascii="Calibri" w:eastAsia="Calibri" w:hAnsi="Calibri" w:cs="Calibri"/>
        </w:rPr>
        <w:t>ic</w:t>
      </w:r>
      <w:r>
        <w:rPr>
          <w:rFonts w:ascii="Calibri" w:eastAsia="Calibri" w:hAnsi="Calibri" w:cs="Calibri"/>
          <w:spacing w:val="1"/>
        </w:rPr>
        <w:t xml:space="preserve"> D</w:t>
      </w:r>
      <w:r>
        <w:rPr>
          <w:rFonts w:ascii="Calibri" w:eastAsia="Calibri" w:hAnsi="Calibri" w:cs="Calibri"/>
        </w:rPr>
        <w:t>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
    <w:p w:rsidR="00DA6ED1" w:rsidRDefault="00241005" w:rsidP="00A12CAE">
      <w:pPr>
        <w:pStyle w:val="NoSpacing"/>
        <w:rPr>
          <w:rFonts w:ascii="Calibri" w:eastAsia="Calibri" w:hAnsi="Calibri" w:cs="Calibri"/>
        </w:rPr>
      </w:pPr>
      <w:proofErr w:type="spellStart"/>
      <w:r>
        <w:rPr>
          <w:rFonts w:ascii="Calibri" w:eastAsia="Calibri" w:hAnsi="Calibri" w:cs="Calibri"/>
          <w:spacing w:val="-1"/>
        </w:rPr>
        <w:t>H</w:t>
      </w:r>
      <w:r>
        <w:rPr>
          <w:rFonts w:ascii="Calibri" w:eastAsia="Calibri" w:hAnsi="Calibri" w:cs="Calibri"/>
          <w:spacing w:val="1"/>
        </w:rPr>
        <w:t>y</w:t>
      </w:r>
      <w:r>
        <w:rPr>
          <w:rFonts w:ascii="Calibri" w:eastAsia="Calibri" w:hAnsi="Calibri" w:cs="Calibri"/>
          <w:spacing w:val="-1"/>
        </w:rPr>
        <w:t>dg</w:t>
      </w:r>
      <w:r>
        <w:rPr>
          <w:rFonts w:ascii="Calibri" w:eastAsia="Calibri" w:hAnsi="Calibri" w:cs="Calibri"/>
        </w:rPr>
        <w:t>r</w:t>
      </w:r>
      <w:r>
        <w:rPr>
          <w:rFonts w:ascii="Calibri" w:eastAsia="Calibri" w:hAnsi="Calibri" w:cs="Calibri"/>
          <w:spacing w:val="-1"/>
        </w:rPr>
        <w:t>pd</w:t>
      </w:r>
      <w:r>
        <w:rPr>
          <w:rFonts w:ascii="Calibri" w:eastAsia="Calibri" w:hAnsi="Calibri" w:cs="Calibri"/>
        </w:rPr>
        <w:t>cd</w:t>
      </w:r>
      <w:proofErr w:type="spellEnd"/>
      <w:r>
        <w:rPr>
          <w:rFonts w:ascii="Calibri" w:eastAsia="Calibri" w:hAnsi="Calibri" w:cs="Calibri"/>
        </w:rPr>
        <w:tab/>
      </w:r>
      <w:r>
        <w:rPr>
          <w:rFonts w:ascii="Calibri" w:eastAsia="Calibri" w:hAnsi="Calibri" w:cs="Calibri"/>
          <w:spacing w:val="-1"/>
        </w:rPr>
        <w:t>H</w:t>
      </w:r>
      <w:r>
        <w:rPr>
          <w:rFonts w:ascii="Calibri" w:eastAsia="Calibri" w:hAnsi="Calibri" w:cs="Calibri"/>
          <w:spacing w:val="1"/>
        </w:rPr>
        <w:t>y</w:t>
      </w:r>
      <w:r>
        <w:rPr>
          <w:rFonts w:ascii="Calibri" w:eastAsia="Calibri" w:hAnsi="Calibri" w:cs="Calibri"/>
          <w:spacing w:val="-1"/>
        </w:rPr>
        <w:t>d</w:t>
      </w:r>
      <w:r>
        <w:rPr>
          <w:rFonts w:ascii="Calibri" w:eastAsia="Calibri" w:hAnsi="Calibri" w:cs="Calibri"/>
        </w:rPr>
        <w:t>r</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up</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Do</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n in</w:t>
      </w:r>
      <w:r>
        <w:rPr>
          <w:rFonts w:ascii="Calibri" w:eastAsia="Calibri" w:hAnsi="Calibri" w:cs="Calibri"/>
          <w:spacing w:val="-3"/>
        </w:rPr>
        <w:t xml:space="preserve"> </w:t>
      </w:r>
      <w:proofErr w:type="spellStart"/>
      <w:r>
        <w:rPr>
          <w:rFonts w:ascii="Calibri" w:eastAsia="Calibri" w:hAnsi="Calibri" w:cs="Calibri"/>
          <w:spacing w:val="1"/>
        </w:rPr>
        <w:t>m</w:t>
      </w:r>
      <w:r>
        <w:rPr>
          <w:rFonts w:ascii="Calibri" w:eastAsia="Calibri" w:hAnsi="Calibri" w:cs="Calibri"/>
          <w:spacing w:val="-3"/>
        </w:rPr>
        <w:t>u</w:t>
      </w:r>
      <w:r>
        <w:rPr>
          <w:rFonts w:ascii="Calibri" w:eastAsia="Calibri" w:hAnsi="Calibri" w:cs="Calibri"/>
        </w:rPr>
        <w:t>a</w:t>
      </w:r>
      <w:r>
        <w:rPr>
          <w:rFonts w:ascii="Calibri" w:eastAsia="Calibri" w:hAnsi="Calibri" w:cs="Calibri"/>
          <w:spacing w:val="-1"/>
        </w:rPr>
        <w:t>gg</w:t>
      </w:r>
      <w:r>
        <w:rPr>
          <w:rFonts w:ascii="Calibri" w:eastAsia="Calibri" w:hAnsi="Calibri" w:cs="Calibri"/>
        </w:rPr>
        <w:t>att</w:t>
      </w:r>
      <w:proofErr w:type="spellEnd"/>
      <w:r>
        <w:rPr>
          <w:rFonts w:ascii="Calibri" w:eastAsia="Calibri" w:hAnsi="Calibri" w:cs="Calibri"/>
          <w:spacing w:val="1"/>
        </w:rPr>
        <w:t xml:space="preserve"> </w:t>
      </w:r>
      <w:r>
        <w:rPr>
          <w:rFonts w:ascii="Calibri" w:eastAsia="Calibri" w:hAnsi="Calibri" w:cs="Calibri"/>
        </w:rPr>
        <w:t>ta</w:t>
      </w:r>
      <w:r>
        <w:rPr>
          <w:rFonts w:ascii="Calibri" w:eastAsia="Calibri" w:hAnsi="Calibri" w:cs="Calibri"/>
          <w:spacing w:val="-1"/>
        </w:rPr>
        <w:t>b</w:t>
      </w:r>
      <w:r>
        <w:rPr>
          <w:rFonts w:ascii="Calibri" w:eastAsia="Calibri" w:hAnsi="Calibri" w:cs="Calibri"/>
        </w:rPr>
        <w:t>le</w:t>
      </w:r>
    </w:p>
    <w:p w:rsidR="00241005" w:rsidRDefault="00241005" w:rsidP="00A12CAE">
      <w:pPr>
        <w:pStyle w:val="NoSpacing"/>
        <w:rPr>
          <w:rFonts w:ascii="Calibri" w:eastAsia="Calibri" w:hAnsi="Calibri" w:cs="Calibri"/>
        </w:rPr>
      </w:pPr>
      <w:proofErr w:type="spellStart"/>
      <w:proofErr w:type="gramStart"/>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a</w:t>
      </w:r>
      <w:r>
        <w:rPr>
          <w:rFonts w:ascii="Calibri" w:eastAsia="Calibri" w:hAnsi="Calibri" w:cs="Calibri"/>
          <w:spacing w:val="-1"/>
        </w:rPr>
        <w:t>gg</w:t>
      </w:r>
      <w:r>
        <w:rPr>
          <w:rFonts w:ascii="Calibri" w:eastAsia="Calibri" w:hAnsi="Calibri" w:cs="Calibri"/>
        </w:rPr>
        <w:t>att</w:t>
      </w:r>
      <w:proofErr w:type="spellEnd"/>
      <w:proofErr w:type="gramEnd"/>
      <w:r>
        <w:rPr>
          <w:rFonts w:ascii="Calibri" w:eastAsia="Calibri" w:hAnsi="Calibri" w:cs="Calibri"/>
        </w:rPr>
        <w:tab/>
      </w:r>
      <w:r>
        <w:rPr>
          <w:rFonts w:ascii="Calibri" w:eastAsia="Calibri" w:hAnsi="Calibri" w:cs="Calibri"/>
          <w:spacing w:val="1"/>
        </w:rPr>
        <w:t>M</w:t>
      </w:r>
      <w:r>
        <w:rPr>
          <w:rFonts w:ascii="Calibri" w:eastAsia="Calibri" w:hAnsi="Calibri" w:cs="Calibri"/>
        </w:rPr>
        <w:t>ap 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1"/>
        </w:rPr>
        <w:t xml:space="preserve"> </w:t>
      </w:r>
      <w:r>
        <w:rPr>
          <w:rFonts w:ascii="Calibri" w:eastAsia="Calibri" w:hAnsi="Calibri" w:cs="Calibri"/>
          <w:spacing w:val="-1"/>
        </w:rPr>
        <w:t>Agg</w:t>
      </w:r>
      <w:r>
        <w:rPr>
          <w:rFonts w:ascii="Calibri" w:eastAsia="Calibri" w:hAnsi="Calibri" w:cs="Calibri"/>
        </w:rPr>
        <w:t>re</w:t>
      </w:r>
      <w:r>
        <w:rPr>
          <w:rFonts w:ascii="Calibri" w:eastAsia="Calibri" w:hAnsi="Calibri" w:cs="Calibri"/>
          <w:spacing w:val="-1"/>
        </w:rPr>
        <w:t>g</w:t>
      </w:r>
      <w:r>
        <w:rPr>
          <w:rFonts w:ascii="Calibri" w:eastAsia="Calibri" w:hAnsi="Calibri" w:cs="Calibri"/>
          <w:spacing w:val="-3"/>
        </w:rPr>
        <w:t>a</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ttri</w:t>
      </w:r>
      <w:r>
        <w:rPr>
          <w:rFonts w:ascii="Calibri" w:eastAsia="Calibri" w:hAnsi="Calibri" w:cs="Calibri"/>
          <w:spacing w:val="-3"/>
        </w:rPr>
        <w:t>b</w:t>
      </w:r>
      <w:r>
        <w:rPr>
          <w:rFonts w:ascii="Calibri" w:eastAsia="Calibri" w:hAnsi="Calibri" w:cs="Calibri"/>
          <w:spacing w:val="-1"/>
        </w:rPr>
        <w:t>u</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rPr>
        <w:t>Ta</w:t>
      </w:r>
      <w:r>
        <w:rPr>
          <w:rFonts w:ascii="Calibri" w:eastAsia="Calibri" w:hAnsi="Calibri" w:cs="Calibri"/>
          <w:spacing w:val="-1"/>
        </w:rPr>
        <w:t>b</w:t>
      </w:r>
      <w:r>
        <w:rPr>
          <w:rFonts w:ascii="Calibri" w:eastAsia="Calibri" w:hAnsi="Calibri" w:cs="Calibri"/>
        </w:rPr>
        <w:t>le</w:t>
      </w:r>
    </w:p>
    <w:p w:rsidR="00DA6ED1" w:rsidRDefault="00241005" w:rsidP="00A12CAE">
      <w:pPr>
        <w:pStyle w:val="NoSpacing"/>
        <w:rPr>
          <w:rFonts w:ascii="Calibri" w:eastAsia="Calibri" w:hAnsi="Calibri" w:cs="Calibri"/>
        </w:rPr>
      </w:pPr>
      <w:r>
        <w:rPr>
          <w:rFonts w:ascii="Calibri" w:eastAsia="Calibri" w:hAnsi="Calibri" w:cs="Calibri"/>
          <w:spacing w:val="1"/>
        </w:rPr>
        <w:t>M</w:t>
      </w:r>
      <w:r>
        <w:rPr>
          <w:rFonts w:ascii="Calibri" w:eastAsia="Calibri" w:hAnsi="Calibri" w:cs="Calibri"/>
        </w:rPr>
        <w:t>R</w:t>
      </w:r>
      <w:r>
        <w:rPr>
          <w:rFonts w:ascii="Calibri" w:eastAsia="Calibri" w:hAnsi="Calibri" w:cs="Calibri"/>
          <w:spacing w:val="1"/>
        </w:rPr>
        <w:t>L</w:t>
      </w:r>
      <w:r>
        <w:rPr>
          <w:rFonts w:ascii="Calibri" w:eastAsia="Calibri" w:hAnsi="Calibri" w:cs="Calibri"/>
        </w:rPr>
        <w:t>C</w:t>
      </w:r>
      <w:r>
        <w:rPr>
          <w:rFonts w:ascii="Calibri" w:eastAsia="Calibri" w:hAnsi="Calibri" w:cs="Calibri"/>
        </w:rPr>
        <w:tab/>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 xml:space="preserve">lti </w:t>
      </w:r>
      <w:r>
        <w:rPr>
          <w:rFonts w:ascii="Calibri" w:eastAsia="Calibri" w:hAnsi="Calibri" w:cs="Calibri"/>
          <w:spacing w:val="-2"/>
        </w:rPr>
        <w:t>R</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u</w:t>
      </w:r>
      <w:r>
        <w:rPr>
          <w:rFonts w:ascii="Calibri" w:eastAsia="Calibri" w:hAnsi="Calibri" w:cs="Calibri"/>
        </w:rPr>
        <w:t>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a</w:t>
      </w:r>
      <w:r>
        <w:rPr>
          <w:rFonts w:ascii="Calibri" w:eastAsia="Calibri" w:hAnsi="Calibri" w:cs="Calibri"/>
          <w:spacing w:val="-1"/>
        </w:rPr>
        <w:t>n</w:t>
      </w:r>
      <w:r>
        <w:rPr>
          <w:rFonts w:ascii="Calibri" w:eastAsia="Calibri" w:hAnsi="Calibri" w:cs="Calibri"/>
        </w:rPr>
        <w:t>d C</w:t>
      </w:r>
      <w:r>
        <w:rPr>
          <w:rFonts w:ascii="Calibri" w:eastAsia="Calibri" w:hAnsi="Calibri" w:cs="Calibri"/>
          <w:spacing w:val="-1"/>
        </w:rPr>
        <w:t>h</w:t>
      </w:r>
      <w:r>
        <w:rPr>
          <w:rFonts w:ascii="Calibri" w:eastAsia="Calibri" w:hAnsi="Calibri" w:cs="Calibri"/>
        </w:rPr>
        <w:t>a</w:t>
      </w:r>
      <w:r>
        <w:rPr>
          <w:rFonts w:ascii="Calibri" w:eastAsia="Calibri" w:hAnsi="Calibri" w:cs="Calibri"/>
          <w:spacing w:val="-3"/>
        </w:rPr>
        <w:t>r</w:t>
      </w:r>
      <w:r>
        <w:rPr>
          <w:rFonts w:ascii="Calibri" w:eastAsia="Calibri" w:hAnsi="Calibri" w:cs="Calibri"/>
        </w:rPr>
        <w:t>act</w:t>
      </w:r>
      <w:r>
        <w:rPr>
          <w:rFonts w:ascii="Calibri" w:eastAsia="Calibri" w:hAnsi="Calibri" w:cs="Calibri"/>
          <w:spacing w:val="1"/>
        </w:rPr>
        <w:t>e</w:t>
      </w:r>
      <w:r>
        <w:rPr>
          <w:rFonts w:ascii="Calibri" w:eastAsia="Calibri" w:hAnsi="Calibri" w:cs="Calibri"/>
        </w:rPr>
        <w:t>rist</w:t>
      </w:r>
      <w:r>
        <w:rPr>
          <w:rFonts w:ascii="Calibri" w:eastAsia="Calibri" w:hAnsi="Calibri" w:cs="Calibri"/>
          <w:spacing w:val="-3"/>
        </w:rPr>
        <w:t>i</w:t>
      </w:r>
      <w:r>
        <w:rPr>
          <w:rFonts w:ascii="Calibri" w:eastAsia="Calibri" w:hAnsi="Calibri" w:cs="Calibri"/>
        </w:rPr>
        <w:t>cs</w:t>
      </w:r>
    </w:p>
    <w:p w:rsidR="00241005" w:rsidRDefault="00241005" w:rsidP="00A12CAE">
      <w:pPr>
        <w:pStyle w:val="NoSpacing"/>
        <w:rPr>
          <w:rFonts w:ascii="Calibri" w:eastAsia="Calibri" w:hAnsi="Calibri" w:cs="Calibri"/>
        </w:rPr>
      </w:pPr>
      <w:proofErr w:type="gramStart"/>
      <w:r>
        <w:rPr>
          <w:rFonts w:ascii="Calibri" w:eastAsia="Calibri" w:hAnsi="Calibri" w:cs="Calibri"/>
        </w:rPr>
        <w:t>m</w:t>
      </w:r>
      <w:proofErr w:type="gramEnd"/>
      <w:r>
        <w:rPr>
          <w:rFonts w:ascii="Calibri" w:eastAsia="Calibri" w:hAnsi="Calibri" w:cs="Calibri"/>
        </w:rPr>
        <w:tab/>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t</w:t>
      </w:r>
      <w:r>
        <w:rPr>
          <w:rFonts w:ascii="Calibri" w:eastAsia="Calibri" w:hAnsi="Calibri" w:cs="Calibri"/>
        </w:rPr>
        <w:t>er</w:t>
      </w:r>
    </w:p>
    <w:p w:rsidR="00241005" w:rsidRDefault="00241005" w:rsidP="00A12CAE">
      <w:pPr>
        <w:pStyle w:val="NoSpacing"/>
        <w:rPr>
          <w:rFonts w:ascii="Calibri" w:eastAsia="Calibri" w:hAnsi="Calibri" w:cs="Calibri"/>
        </w:rPr>
      </w:pPr>
      <w:proofErr w:type="gramStart"/>
      <w:r>
        <w:rPr>
          <w:rFonts w:ascii="Calibri" w:eastAsia="Calibri" w:hAnsi="Calibri" w:cs="Calibri"/>
          <w:spacing w:val="-1"/>
        </w:rPr>
        <w:t>m</w:t>
      </w:r>
      <w:r>
        <w:rPr>
          <w:rFonts w:ascii="Calibri" w:eastAsia="Calibri" w:hAnsi="Calibri" w:cs="Calibri"/>
        </w:rPr>
        <w:t>m</w:t>
      </w:r>
      <w:proofErr w:type="gramEnd"/>
      <w:r>
        <w:rPr>
          <w:rFonts w:ascii="Calibri" w:eastAsia="Calibri" w:hAnsi="Calibri" w:cs="Calibri"/>
        </w:rPr>
        <w:tab/>
      </w:r>
      <w:r>
        <w:rPr>
          <w:rFonts w:ascii="Calibri" w:eastAsia="Calibri" w:hAnsi="Calibri" w:cs="Calibri"/>
          <w:spacing w:val="1"/>
        </w:rPr>
        <w:t>m</w:t>
      </w:r>
      <w:r>
        <w:rPr>
          <w:rFonts w:ascii="Calibri" w:eastAsia="Calibri" w:hAnsi="Calibri" w:cs="Calibri"/>
        </w:rPr>
        <w:t>illi</w:t>
      </w:r>
      <w:r>
        <w:rPr>
          <w:rFonts w:ascii="Calibri" w:eastAsia="Calibri" w:hAnsi="Calibri" w:cs="Calibri"/>
          <w:spacing w:val="-2"/>
        </w:rPr>
        <w:t>m</w:t>
      </w:r>
      <w:r>
        <w:rPr>
          <w:rFonts w:ascii="Calibri" w:eastAsia="Calibri" w:hAnsi="Calibri" w:cs="Calibri"/>
          <w:spacing w:val="1"/>
        </w:rPr>
        <w:t>e</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p>
    <w:p w:rsidR="00241005" w:rsidRDefault="00241005" w:rsidP="00A12CAE">
      <w:pPr>
        <w:pStyle w:val="NoSpacing"/>
        <w:rPr>
          <w:rFonts w:ascii="Calibri" w:eastAsia="Calibri" w:hAnsi="Calibri" w:cs="Calibri"/>
        </w:rPr>
      </w:pPr>
      <w:proofErr w:type="spellStart"/>
      <w:proofErr w:type="gramStart"/>
      <w:r>
        <w:rPr>
          <w:rFonts w:ascii="Calibri" w:eastAsia="Calibri" w:hAnsi="Calibri" w:cs="Calibri"/>
        </w:rPr>
        <w:t>mukey</w:t>
      </w:r>
      <w:proofErr w:type="spellEnd"/>
      <w:proofErr w:type="gramEnd"/>
      <w:r>
        <w:rPr>
          <w:rFonts w:ascii="Calibri" w:eastAsia="Calibri" w:hAnsi="Calibri" w:cs="Calibri"/>
        </w:rPr>
        <w:tab/>
        <w:t>Map Unit Key</w:t>
      </w:r>
    </w:p>
    <w:p w:rsidR="00241005" w:rsidRDefault="00241005" w:rsidP="00A12CAE">
      <w:pPr>
        <w:pStyle w:val="NoSpacing"/>
        <w:rPr>
          <w:rFonts w:ascii="Calibri" w:eastAsia="Calibri" w:hAnsi="Calibri" w:cs="Calibri"/>
        </w:rPr>
      </w:pPr>
      <w:proofErr w:type="spellStart"/>
      <w:proofErr w:type="gramStart"/>
      <w:r>
        <w:rPr>
          <w:rFonts w:ascii="Calibri" w:eastAsia="Calibri" w:hAnsi="Calibri" w:cs="Calibri"/>
        </w:rPr>
        <w:t>mupolygon</w:t>
      </w:r>
      <w:proofErr w:type="spellEnd"/>
      <w:proofErr w:type="gramEnd"/>
      <w:r>
        <w:rPr>
          <w:rFonts w:ascii="Calibri" w:eastAsia="Calibri" w:hAnsi="Calibri" w:cs="Calibri"/>
        </w:rPr>
        <w:tab/>
        <w:t>Map Unit Polygon</w:t>
      </w:r>
    </w:p>
    <w:p w:rsidR="00DA6ED1" w:rsidRDefault="00241005" w:rsidP="00A12CAE">
      <w:pPr>
        <w:pStyle w:val="NoSpacing"/>
        <w:rPr>
          <w:rFonts w:ascii="Calibri" w:eastAsia="Calibri" w:hAnsi="Calibri" w:cs="Calibri"/>
        </w:rPr>
      </w:pPr>
      <w:proofErr w:type="spellStart"/>
      <w:proofErr w:type="gramStart"/>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s</w:t>
      </w:r>
      <w:r>
        <w:rPr>
          <w:rFonts w:ascii="Calibri" w:eastAsia="Calibri" w:hAnsi="Calibri" w:cs="Calibri"/>
          <w:spacing w:val="-2"/>
        </w:rPr>
        <w:t>y</w:t>
      </w:r>
      <w:r>
        <w:rPr>
          <w:rFonts w:ascii="Calibri" w:eastAsia="Calibri" w:hAnsi="Calibri" w:cs="Calibri"/>
        </w:rPr>
        <w:t>m</w:t>
      </w:r>
      <w:proofErr w:type="spellEnd"/>
      <w:proofErr w:type="gramEnd"/>
      <w:r>
        <w:rPr>
          <w:rFonts w:ascii="Calibri" w:eastAsia="Calibri" w:hAnsi="Calibri" w:cs="Calibri"/>
        </w:rPr>
        <w:tab/>
      </w:r>
      <w:r>
        <w:rPr>
          <w:rFonts w:ascii="Calibri" w:eastAsia="Calibri" w:hAnsi="Calibri" w:cs="Calibri"/>
          <w:spacing w:val="1"/>
        </w:rPr>
        <w:t>M</w:t>
      </w:r>
      <w:r>
        <w:rPr>
          <w:rFonts w:ascii="Calibri" w:eastAsia="Calibri" w:hAnsi="Calibri" w:cs="Calibri"/>
        </w:rPr>
        <w:t>ap 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1"/>
        </w:rPr>
        <w:t xml:space="preserve"> </w:t>
      </w:r>
      <w:r>
        <w:rPr>
          <w:rFonts w:ascii="Calibri" w:eastAsia="Calibri" w:hAnsi="Calibri" w:cs="Calibri"/>
          <w:spacing w:val="-3"/>
        </w:rPr>
        <w:t>S</w:t>
      </w:r>
      <w:r>
        <w:rPr>
          <w:rFonts w:ascii="Calibri" w:eastAsia="Calibri" w:hAnsi="Calibri" w:cs="Calibri"/>
          <w:spacing w:val="-1"/>
        </w:rPr>
        <w:t>y</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spacing w:val="1"/>
        </w:rPr>
        <w:t>o</w:t>
      </w:r>
      <w:r>
        <w:rPr>
          <w:rFonts w:ascii="Calibri" w:eastAsia="Calibri" w:hAnsi="Calibri" w:cs="Calibri"/>
        </w:rPr>
        <w:t>l</w:t>
      </w:r>
    </w:p>
    <w:p w:rsidR="00241005" w:rsidRDefault="00241005" w:rsidP="00A12CAE">
      <w:pPr>
        <w:pStyle w:val="NoSpacing"/>
        <w:rPr>
          <w:rFonts w:ascii="Calibri" w:eastAsia="Calibri" w:hAnsi="Calibri" w:cs="Calibri"/>
          <w:spacing w:val="1"/>
        </w:rPr>
      </w:pPr>
      <w:proofErr w:type="spellStart"/>
      <w:proofErr w:type="gramStart"/>
      <w:r>
        <w:rPr>
          <w:rFonts w:ascii="Calibri" w:eastAsia="Calibri" w:hAnsi="Calibri" w:cs="Calibri"/>
          <w:spacing w:val="1"/>
        </w:rPr>
        <w:t>m</w:t>
      </w:r>
      <w:r>
        <w:rPr>
          <w:rFonts w:ascii="Calibri" w:eastAsia="Calibri" w:hAnsi="Calibri" w:cs="Calibri"/>
          <w:spacing w:val="-1"/>
        </w:rPr>
        <w:t>un</w:t>
      </w:r>
      <w:r>
        <w:rPr>
          <w:rFonts w:ascii="Calibri" w:eastAsia="Calibri" w:hAnsi="Calibri" w:cs="Calibri"/>
        </w:rPr>
        <w:t>a</w:t>
      </w:r>
      <w:r>
        <w:rPr>
          <w:rFonts w:ascii="Calibri" w:eastAsia="Calibri" w:hAnsi="Calibri" w:cs="Calibri"/>
          <w:spacing w:val="-1"/>
        </w:rPr>
        <w:t>m</w:t>
      </w:r>
      <w:r>
        <w:rPr>
          <w:rFonts w:ascii="Calibri" w:eastAsia="Calibri" w:hAnsi="Calibri" w:cs="Calibri"/>
        </w:rPr>
        <w:t>e</w:t>
      </w:r>
      <w:proofErr w:type="spellEnd"/>
      <w:proofErr w:type="gramEnd"/>
      <w:r>
        <w:rPr>
          <w:rFonts w:ascii="Calibri" w:eastAsia="Calibri" w:hAnsi="Calibri" w:cs="Calibri"/>
        </w:rPr>
        <w:tab/>
      </w:r>
      <w:r>
        <w:rPr>
          <w:rFonts w:ascii="Calibri" w:eastAsia="Calibri" w:hAnsi="Calibri" w:cs="Calibri"/>
          <w:spacing w:val="1"/>
        </w:rPr>
        <w:t>M</w:t>
      </w:r>
      <w:r>
        <w:rPr>
          <w:rFonts w:ascii="Calibri" w:eastAsia="Calibri" w:hAnsi="Calibri" w:cs="Calibri"/>
        </w:rPr>
        <w:t>ap 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1"/>
        </w:rPr>
        <w:t xml:space="preserve"> Name</w:t>
      </w:r>
    </w:p>
    <w:p w:rsidR="00241005" w:rsidRPr="00C61CC7" w:rsidRDefault="00241005" w:rsidP="00A12CAE">
      <w:pPr>
        <w:pStyle w:val="NoSpacing"/>
      </w:pPr>
      <w:r w:rsidRPr="00C61CC7">
        <w:t>NCSS</w:t>
      </w:r>
      <w:r w:rsidRPr="00C61CC7">
        <w:tab/>
      </w:r>
      <w:r>
        <w:tab/>
        <w:t xml:space="preserve">  </w:t>
      </w:r>
      <w:r w:rsidRPr="00C61CC7">
        <w:t>National</w:t>
      </w:r>
      <w:r>
        <w:t xml:space="preserve"> </w:t>
      </w:r>
      <w:r w:rsidRPr="00C61CC7">
        <w:t>Cooperative Soil Survey</w:t>
      </w:r>
    </w:p>
    <w:p w:rsidR="00241005" w:rsidRDefault="00241005" w:rsidP="00A12CAE">
      <w:pPr>
        <w:pStyle w:val="NoSpacing"/>
      </w:pPr>
      <w:r>
        <w:rPr>
          <w:spacing w:val="-1"/>
        </w:rPr>
        <w:t>N</w:t>
      </w:r>
      <w:r>
        <w:t>ED</w:t>
      </w:r>
      <w:r>
        <w:tab/>
      </w:r>
      <w:r>
        <w:tab/>
        <w:t xml:space="preserve">  </w:t>
      </w:r>
      <w:proofErr w:type="spellStart"/>
      <w:r>
        <w:rPr>
          <w:spacing w:val="-1"/>
        </w:rPr>
        <w:t>N</w:t>
      </w:r>
      <w:r>
        <w:t>ati</w:t>
      </w:r>
      <w:r>
        <w:rPr>
          <w:spacing w:val="1"/>
        </w:rPr>
        <w:t>o</w:t>
      </w:r>
      <w:r>
        <w:rPr>
          <w:spacing w:val="-1"/>
        </w:rPr>
        <w:t>n</w:t>
      </w:r>
      <w:r>
        <w:t>alE</w:t>
      </w:r>
      <w:r>
        <w:rPr>
          <w:spacing w:val="-3"/>
        </w:rPr>
        <w:t>l</w:t>
      </w:r>
      <w:r>
        <w:rPr>
          <w:spacing w:val="1"/>
        </w:rPr>
        <w:t>ev</w:t>
      </w:r>
      <w:r>
        <w:rPr>
          <w:spacing w:val="-3"/>
        </w:rPr>
        <w:t>a</w:t>
      </w:r>
      <w:r>
        <w:t>ti</w:t>
      </w:r>
      <w:r>
        <w:rPr>
          <w:spacing w:val="1"/>
        </w:rPr>
        <w:t>o</w:t>
      </w:r>
      <w:r>
        <w:t>n</w:t>
      </w:r>
      <w:r>
        <w:rPr>
          <w:spacing w:val="1"/>
        </w:rPr>
        <w:t>D</w:t>
      </w:r>
      <w:r>
        <w:t>ata</w:t>
      </w:r>
      <w:r>
        <w:rPr>
          <w:spacing w:val="-1"/>
        </w:rPr>
        <w:t>b</w:t>
      </w:r>
      <w:r>
        <w:t>a</w:t>
      </w:r>
      <w:r>
        <w:rPr>
          <w:spacing w:val="-2"/>
        </w:rPr>
        <w:t>s</w:t>
      </w:r>
      <w:r>
        <w:t>e</w:t>
      </w:r>
      <w:proofErr w:type="spellEnd"/>
    </w:p>
    <w:p w:rsidR="00241005" w:rsidRDefault="00241005" w:rsidP="00A12CAE">
      <w:pPr>
        <w:pStyle w:val="NoSpacing"/>
        <w:rPr>
          <w:rFonts w:ascii="Calibri" w:eastAsia="Calibri" w:hAnsi="Calibri" w:cs="Calibri"/>
        </w:rPr>
      </w:pPr>
      <w:r>
        <w:rPr>
          <w:rFonts w:ascii="Calibri" w:eastAsia="Calibri" w:hAnsi="Calibri" w:cs="Calibri"/>
        </w:rPr>
        <w:t>NGCE</w:t>
      </w:r>
      <w:r>
        <w:rPr>
          <w:rFonts w:ascii="Calibri" w:eastAsia="Calibri" w:hAnsi="Calibri" w:cs="Calibri"/>
        </w:rPr>
        <w:tab/>
        <w:t>National Geospatial Center of Excellence</w:t>
      </w:r>
    </w:p>
    <w:p w:rsidR="00241005" w:rsidRDefault="00241005" w:rsidP="00A12CAE">
      <w:pPr>
        <w:pStyle w:val="NoSpacing"/>
        <w:rPr>
          <w:rFonts w:ascii="Calibri" w:eastAsia="Calibri" w:hAnsi="Calibri" w:cs="Calibri"/>
        </w:rPr>
      </w:pPr>
      <w:r>
        <w:rPr>
          <w:rFonts w:ascii="Calibri" w:eastAsia="Calibri" w:hAnsi="Calibri" w:cs="Calibri"/>
          <w:spacing w:val="-1"/>
          <w:position w:val="1"/>
        </w:rPr>
        <w:t>N</w:t>
      </w:r>
      <w:r>
        <w:rPr>
          <w:rFonts w:ascii="Calibri" w:eastAsia="Calibri" w:hAnsi="Calibri" w:cs="Calibri"/>
          <w:spacing w:val="1"/>
          <w:position w:val="1"/>
        </w:rPr>
        <w:t>L</w:t>
      </w:r>
      <w:r>
        <w:rPr>
          <w:rFonts w:ascii="Calibri" w:eastAsia="Calibri" w:hAnsi="Calibri" w:cs="Calibri"/>
          <w:position w:val="1"/>
        </w:rPr>
        <w:t>CD</w:t>
      </w:r>
      <w:r>
        <w:rPr>
          <w:rFonts w:ascii="Calibri" w:eastAsia="Calibri" w:hAnsi="Calibri" w:cs="Calibri"/>
          <w:position w:val="1"/>
        </w:rPr>
        <w:tab/>
      </w:r>
      <w:r>
        <w:rPr>
          <w:rFonts w:ascii="Calibri" w:eastAsia="Calibri" w:hAnsi="Calibri" w:cs="Calibri"/>
          <w:spacing w:val="-1"/>
          <w:position w:val="1"/>
        </w:rPr>
        <w:t>N</w:t>
      </w:r>
      <w:r>
        <w:rPr>
          <w:rFonts w:ascii="Calibri" w:eastAsia="Calibri" w:hAnsi="Calibri" w:cs="Calibri"/>
          <w:position w:val="1"/>
        </w:rPr>
        <w:t>ati</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 xml:space="preserve">al </w:t>
      </w:r>
      <w:r>
        <w:rPr>
          <w:rFonts w:ascii="Calibri" w:eastAsia="Calibri" w:hAnsi="Calibri" w:cs="Calibri"/>
          <w:spacing w:val="-2"/>
          <w:position w:val="1"/>
        </w:rPr>
        <w:t>L</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 C</w:t>
      </w:r>
      <w:r>
        <w:rPr>
          <w:rFonts w:ascii="Calibri" w:eastAsia="Calibri" w:hAnsi="Calibri" w:cs="Calibri"/>
          <w:spacing w:val="-1"/>
          <w:position w:val="1"/>
        </w:rPr>
        <w:t>o</w:t>
      </w:r>
      <w:r>
        <w:rPr>
          <w:rFonts w:ascii="Calibri" w:eastAsia="Calibri" w:hAnsi="Calibri" w:cs="Calibri"/>
          <w:spacing w:val="1"/>
          <w:position w:val="1"/>
        </w:rPr>
        <w:t>ve</w:t>
      </w:r>
      <w:r>
        <w:rPr>
          <w:rFonts w:ascii="Calibri" w:eastAsia="Calibri" w:hAnsi="Calibri" w:cs="Calibri"/>
          <w:position w:val="1"/>
        </w:rPr>
        <w:t>r</w:t>
      </w:r>
      <w:r>
        <w:rPr>
          <w:rFonts w:ascii="Calibri" w:eastAsia="Calibri" w:hAnsi="Calibri" w:cs="Calibri"/>
          <w:spacing w:val="-2"/>
          <w:position w:val="1"/>
        </w:rPr>
        <w:t xml:space="preserve"> </w:t>
      </w:r>
      <w:r>
        <w:rPr>
          <w:rFonts w:ascii="Calibri" w:eastAsia="Calibri" w:hAnsi="Calibri" w:cs="Calibri"/>
          <w:spacing w:val="1"/>
          <w:position w:val="1"/>
        </w:rPr>
        <w:t>D</w:t>
      </w:r>
      <w:r>
        <w:rPr>
          <w:rFonts w:ascii="Calibri" w:eastAsia="Calibri" w:hAnsi="Calibri" w:cs="Calibri"/>
          <w:spacing w:val="-3"/>
          <w:position w:val="1"/>
        </w:rPr>
        <w:t>a</w:t>
      </w:r>
      <w:r>
        <w:rPr>
          <w:rFonts w:ascii="Calibri" w:eastAsia="Calibri" w:hAnsi="Calibri" w:cs="Calibri"/>
          <w:position w:val="1"/>
        </w:rPr>
        <w:t>ta</w:t>
      </w:r>
      <w:r>
        <w:rPr>
          <w:rFonts w:ascii="Calibri" w:eastAsia="Calibri" w:hAnsi="Calibri" w:cs="Calibri"/>
          <w:spacing w:val="-1"/>
          <w:position w:val="1"/>
        </w:rPr>
        <w:t>b</w:t>
      </w:r>
      <w:r>
        <w:rPr>
          <w:rFonts w:ascii="Calibri" w:eastAsia="Calibri" w:hAnsi="Calibri" w:cs="Calibri"/>
          <w:position w:val="1"/>
        </w:rPr>
        <w:t>ase</w:t>
      </w:r>
    </w:p>
    <w:p w:rsidR="00241005" w:rsidRDefault="00241005" w:rsidP="00A12CAE">
      <w:pPr>
        <w:pStyle w:val="NoSpacing"/>
        <w:rPr>
          <w:rFonts w:ascii="Calibri" w:eastAsia="Calibri" w:hAnsi="Calibri" w:cs="Calibri"/>
        </w:rPr>
      </w:pPr>
      <w:r>
        <w:rPr>
          <w:rFonts w:ascii="Calibri" w:eastAsia="Calibri" w:hAnsi="Calibri" w:cs="Calibri"/>
          <w:spacing w:val="-1"/>
        </w:rPr>
        <w:t>N</w:t>
      </w:r>
      <w:r>
        <w:rPr>
          <w:rFonts w:ascii="Calibri" w:eastAsia="Calibri" w:hAnsi="Calibri" w:cs="Calibri"/>
        </w:rPr>
        <w:t>RCS</w:t>
      </w:r>
      <w:r>
        <w:rPr>
          <w:rFonts w:ascii="Calibri" w:eastAsia="Calibri" w:hAnsi="Calibri" w:cs="Calibri"/>
        </w:rPr>
        <w:tab/>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t</w:t>
      </w:r>
      <w:r>
        <w:rPr>
          <w:rFonts w:ascii="Calibri" w:eastAsia="Calibri" w:hAnsi="Calibri" w:cs="Calibri"/>
          <w:spacing w:val="-1"/>
        </w:rPr>
        <w:t>u</w:t>
      </w:r>
      <w:r>
        <w:rPr>
          <w:rFonts w:ascii="Calibri" w:eastAsia="Calibri" w:hAnsi="Calibri" w:cs="Calibri"/>
        </w:rPr>
        <w:t>ral R</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rce</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v</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w:t>
      </w:r>
      <w:r>
        <w:rPr>
          <w:rFonts w:ascii="Calibri" w:eastAsia="Calibri" w:hAnsi="Calibri" w:cs="Calibri"/>
          <w:spacing w:val="-2"/>
        </w:rPr>
        <w:t>c</w:t>
      </w:r>
      <w:r>
        <w:rPr>
          <w:rFonts w:ascii="Calibri" w:eastAsia="Calibri" w:hAnsi="Calibri" w:cs="Calibri"/>
        </w:rPr>
        <w:t>e</w:t>
      </w:r>
    </w:p>
    <w:p w:rsidR="00DA6ED1" w:rsidRDefault="00241005" w:rsidP="00A12CAE">
      <w:pPr>
        <w:pStyle w:val="NoSpacing"/>
        <w:rPr>
          <w:rFonts w:ascii="Calibri" w:eastAsia="Calibri" w:hAnsi="Calibri" w:cs="Calibri"/>
        </w:rPr>
      </w:pPr>
      <w:r>
        <w:rPr>
          <w:rFonts w:ascii="Calibri" w:eastAsia="Calibri" w:hAnsi="Calibri" w:cs="Calibri"/>
          <w:spacing w:val="-1"/>
        </w:rPr>
        <w:t>N</w:t>
      </w:r>
      <w:r>
        <w:rPr>
          <w:rFonts w:ascii="Calibri" w:eastAsia="Calibri" w:hAnsi="Calibri" w:cs="Calibri"/>
        </w:rPr>
        <w:t>RI</w:t>
      </w:r>
      <w:r>
        <w:rPr>
          <w:rFonts w:ascii="Calibri" w:eastAsia="Calibri" w:hAnsi="Calibri" w:cs="Calibri"/>
        </w:rPr>
        <w:tab/>
      </w: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2"/>
        </w:rPr>
        <w:t>R</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spacing w:val="-3"/>
        </w:rPr>
        <w:t>r</w:t>
      </w:r>
      <w:r>
        <w:rPr>
          <w:rFonts w:ascii="Calibri" w:eastAsia="Calibri" w:hAnsi="Calibri" w:cs="Calibri"/>
        </w:rPr>
        <w:t>c</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3"/>
        </w:rPr>
        <w:t>n</w:t>
      </w:r>
      <w:r>
        <w:rPr>
          <w:rFonts w:ascii="Calibri" w:eastAsia="Calibri" w:hAnsi="Calibri" w:cs="Calibri"/>
          <w:spacing w:val="1"/>
        </w:rPr>
        <w:t>ve</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ry</w:t>
      </w:r>
    </w:p>
    <w:p w:rsidR="00241005" w:rsidRDefault="00241005" w:rsidP="00A12CAE">
      <w:pPr>
        <w:pStyle w:val="NoSpacing"/>
        <w:rPr>
          <w:rFonts w:ascii="Calibri" w:eastAsia="Calibri" w:hAnsi="Calibri" w:cs="Calibri"/>
        </w:rPr>
      </w:pPr>
      <w:proofErr w:type="spellStart"/>
      <w:proofErr w:type="gramStart"/>
      <w:r>
        <w:rPr>
          <w:rFonts w:ascii="Calibri" w:eastAsia="Calibri" w:hAnsi="Calibri" w:cs="Calibri"/>
        </w:rPr>
        <w:t>sq</w:t>
      </w:r>
      <w:proofErr w:type="spellEnd"/>
      <w:proofErr w:type="gramEnd"/>
      <w:r>
        <w:rPr>
          <w:rFonts w:ascii="Calibri" w:eastAsia="Calibri" w:hAnsi="Calibri" w:cs="Calibri"/>
        </w:rPr>
        <w:tab/>
        <w:t>s</w:t>
      </w:r>
      <w:r>
        <w:rPr>
          <w:rFonts w:ascii="Calibri" w:eastAsia="Calibri" w:hAnsi="Calibri" w:cs="Calibri"/>
          <w:spacing w:val="-1"/>
        </w:rPr>
        <w:t>qu</w:t>
      </w:r>
      <w:r>
        <w:rPr>
          <w:rFonts w:ascii="Calibri" w:eastAsia="Calibri" w:hAnsi="Calibri" w:cs="Calibri"/>
        </w:rPr>
        <w:t>are</w:t>
      </w:r>
    </w:p>
    <w:p w:rsidR="00241005" w:rsidRDefault="00241005" w:rsidP="00A12CAE">
      <w:pPr>
        <w:pStyle w:val="NoSpacing"/>
        <w:rPr>
          <w:rFonts w:ascii="Calibri" w:eastAsia="Calibri" w:hAnsi="Calibri" w:cs="Calibri"/>
        </w:rPr>
      </w:pPr>
      <w:r>
        <w:rPr>
          <w:rFonts w:ascii="Calibri" w:eastAsia="Calibri" w:hAnsi="Calibri" w:cs="Calibri"/>
        </w:rPr>
        <w:t>SQL</w:t>
      </w:r>
      <w:r>
        <w:rPr>
          <w:rFonts w:ascii="Calibri" w:eastAsia="Calibri" w:hAnsi="Calibri" w:cs="Calibri"/>
        </w:rPr>
        <w:tab/>
        <w:t>Standard Query Language</w:t>
      </w:r>
    </w:p>
    <w:p w:rsidR="00241005" w:rsidRDefault="00241005" w:rsidP="00A12CAE">
      <w:pPr>
        <w:pStyle w:val="NoSpacing"/>
        <w:rPr>
          <w:rFonts w:ascii="Calibri" w:eastAsia="Calibri" w:hAnsi="Calibri" w:cs="Calibri"/>
        </w:rPr>
      </w:pPr>
      <w:r>
        <w:rPr>
          <w:rFonts w:ascii="Calibri" w:eastAsia="Calibri" w:hAnsi="Calibri" w:cs="Calibri"/>
          <w:spacing w:val="-1"/>
        </w:rPr>
        <w:t>SS</w:t>
      </w:r>
      <w:r>
        <w:rPr>
          <w:rFonts w:ascii="Calibri" w:eastAsia="Calibri" w:hAnsi="Calibri" w:cs="Calibri"/>
        </w:rPr>
        <w:t>URGO</w:t>
      </w:r>
      <w:r>
        <w:rPr>
          <w:rFonts w:ascii="Calibri" w:eastAsia="Calibri" w:hAnsi="Calibri" w:cs="Calibri"/>
        </w:rPr>
        <w:tab/>
      </w:r>
      <w:r>
        <w:rPr>
          <w:rFonts w:ascii="Calibri" w:eastAsia="Calibri" w:hAnsi="Calibri" w:cs="Calibri"/>
          <w:spacing w:val="-1"/>
        </w:rPr>
        <w:t>S</w:t>
      </w:r>
      <w:r>
        <w:rPr>
          <w:rFonts w:ascii="Calibri" w:eastAsia="Calibri" w:hAnsi="Calibri" w:cs="Calibri"/>
          <w:spacing w:val="1"/>
        </w:rPr>
        <w:t>o</w:t>
      </w:r>
      <w:r>
        <w:rPr>
          <w:rFonts w:ascii="Calibri" w:eastAsia="Calibri" w:hAnsi="Calibri" w:cs="Calibri"/>
        </w:rPr>
        <w:t xml:space="preserve">il </w:t>
      </w:r>
      <w:r>
        <w:rPr>
          <w:rFonts w:ascii="Calibri" w:eastAsia="Calibri" w:hAnsi="Calibri" w:cs="Calibri"/>
          <w:spacing w:val="-1"/>
        </w:rPr>
        <w:t>Su</w:t>
      </w:r>
      <w:r>
        <w:rPr>
          <w:rFonts w:ascii="Calibri" w:eastAsia="Calibri" w:hAnsi="Calibri" w:cs="Calibri"/>
        </w:rPr>
        <w:t>r</w:t>
      </w:r>
      <w:r>
        <w:rPr>
          <w:rFonts w:ascii="Calibri" w:eastAsia="Calibri" w:hAnsi="Calibri" w:cs="Calibri"/>
          <w:spacing w:val="1"/>
        </w:rPr>
        <w:t>v</w:t>
      </w:r>
      <w:r>
        <w:rPr>
          <w:rFonts w:ascii="Calibri" w:eastAsia="Calibri" w:hAnsi="Calibri" w:cs="Calibri"/>
          <w:spacing w:val="-2"/>
        </w:rPr>
        <w:t>e</w:t>
      </w:r>
      <w:r>
        <w:rPr>
          <w:rFonts w:ascii="Calibri" w:eastAsia="Calibri" w:hAnsi="Calibri" w:cs="Calibri"/>
        </w:rPr>
        <w:t>y</w:t>
      </w:r>
      <w:r>
        <w:rPr>
          <w:rFonts w:ascii="Calibri" w:eastAsia="Calibri" w:hAnsi="Calibri" w:cs="Calibri"/>
          <w:spacing w:val="2"/>
        </w:rPr>
        <w:t xml:space="preserve"> </w:t>
      </w:r>
      <w:r>
        <w:rPr>
          <w:rFonts w:ascii="Calibri" w:eastAsia="Calibri" w:hAnsi="Calibri" w:cs="Calibri"/>
          <w:spacing w:val="-2"/>
        </w:rPr>
        <w:t>G</w:t>
      </w:r>
      <w:r>
        <w:rPr>
          <w:rFonts w:ascii="Calibri" w:eastAsia="Calibri" w:hAnsi="Calibri" w:cs="Calibri"/>
          <w:spacing w:val="1"/>
        </w:rPr>
        <w:t>eo</w:t>
      </w:r>
      <w:r>
        <w:rPr>
          <w:rFonts w:ascii="Calibri" w:eastAsia="Calibri" w:hAnsi="Calibri" w:cs="Calibri"/>
          <w:spacing w:val="-1"/>
        </w:rPr>
        <w:t>g</w:t>
      </w:r>
      <w:r>
        <w:rPr>
          <w:rFonts w:ascii="Calibri" w:eastAsia="Calibri" w:hAnsi="Calibri" w:cs="Calibri"/>
        </w:rPr>
        <w:t>ra</w:t>
      </w:r>
      <w:r>
        <w:rPr>
          <w:rFonts w:ascii="Calibri" w:eastAsia="Calibri" w:hAnsi="Calibri" w:cs="Calibri"/>
          <w:spacing w:val="-1"/>
        </w:rPr>
        <w:t>ph</w:t>
      </w:r>
      <w:r>
        <w:rPr>
          <w:rFonts w:ascii="Calibri" w:eastAsia="Calibri" w:hAnsi="Calibri" w:cs="Calibri"/>
        </w:rPr>
        <w:t>ic</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spacing w:val="-2"/>
        </w:rPr>
        <w:t>t</w:t>
      </w:r>
      <w:r>
        <w:rPr>
          <w:rFonts w:ascii="Calibri" w:eastAsia="Calibri" w:hAnsi="Calibri" w:cs="Calibri"/>
        </w:rPr>
        <w:t>a</w:t>
      </w:r>
      <w:r>
        <w:rPr>
          <w:rFonts w:ascii="Calibri" w:eastAsia="Calibri" w:hAnsi="Calibri" w:cs="Calibri"/>
          <w:spacing w:val="-1"/>
        </w:rPr>
        <w:t>b</w:t>
      </w:r>
      <w:r>
        <w:rPr>
          <w:rFonts w:ascii="Calibri" w:eastAsia="Calibri" w:hAnsi="Calibri" w:cs="Calibri"/>
        </w:rPr>
        <w:t>ase</w:t>
      </w:r>
    </w:p>
    <w:p w:rsidR="00241005" w:rsidRDefault="00241005" w:rsidP="00A12CAE">
      <w:pPr>
        <w:pStyle w:val="NoSpacing"/>
        <w:rPr>
          <w:rFonts w:ascii="Calibri" w:eastAsia="Calibri" w:hAnsi="Calibri" w:cs="Calibri"/>
        </w:rPr>
      </w:pPr>
      <w:r>
        <w:rPr>
          <w:rFonts w:ascii="Calibri" w:eastAsia="Calibri" w:hAnsi="Calibri" w:cs="Calibri"/>
        </w:rPr>
        <w:t>U</w:t>
      </w:r>
      <w:r>
        <w:rPr>
          <w:rFonts w:ascii="Calibri" w:eastAsia="Calibri" w:hAnsi="Calibri" w:cs="Calibri"/>
          <w:spacing w:val="-1"/>
        </w:rPr>
        <w:t>S</w:t>
      </w:r>
      <w:r>
        <w:rPr>
          <w:rFonts w:ascii="Calibri" w:eastAsia="Calibri" w:hAnsi="Calibri" w:cs="Calibri"/>
          <w:spacing w:val="1"/>
        </w:rPr>
        <w:t>D</w:t>
      </w:r>
      <w:r>
        <w:rPr>
          <w:rFonts w:ascii="Calibri" w:eastAsia="Calibri" w:hAnsi="Calibri" w:cs="Calibri"/>
        </w:rPr>
        <w:t>A</w:t>
      </w:r>
      <w:r>
        <w:rPr>
          <w:rFonts w:ascii="Calibri" w:eastAsia="Calibri" w:hAnsi="Calibri" w:cs="Calibri"/>
        </w:rPr>
        <w:tab/>
        <w:t>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1"/>
        </w:rPr>
        <w:t>e</w:t>
      </w:r>
      <w:r>
        <w:rPr>
          <w:rFonts w:ascii="Calibri" w:eastAsia="Calibri" w:hAnsi="Calibri" w:cs="Calibri"/>
        </w:rPr>
        <w:t xml:space="preserve">d </w:t>
      </w:r>
      <w:r>
        <w:rPr>
          <w:rFonts w:ascii="Calibri" w:eastAsia="Calibri" w:hAnsi="Calibri" w:cs="Calibri"/>
          <w:spacing w:val="-1"/>
        </w:rPr>
        <w:t>S</w:t>
      </w:r>
      <w:r>
        <w:rPr>
          <w:rFonts w:ascii="Calibri" w:eastAsia="Calibri" w:hAnsi="Calibri" w:cs="Calibri"/>
        </w:rPr>
        <w:t>ta</w:t>
      </w:r>
      <w:r>
        <w:rPr>
          <w:rFonts w:ascii="Calibri" w:eastAsia="Calibri" w:hAnsi="Calibri" w:cs="Calibri"/>
          <w:spacing w:val="-2"/>
        </w:rPr>
        <w:t>t</w:t>
      </w:r>
      <w:r>
        <w:rPr>
          <w:rFonts w:ascii="Calibri" w:eastAsia="Calibri" w:hAnsi="Calibri" w:cs="Calibri"/>
          <w:spacing w:val="1"/>
        </w:rPr>
        <w:t>e</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De</w:t>
      </w:r>
      <w:r>
        <w:rPr>
          <w:rFonts w:ascii="Calibri" w:eastAsia="Calibri" w:hAnsi="Calibri" w:cs="Calibri"/>
          <w:spacing w:val="-1"/>
        </w:rPr>
        <w:t>p</w:t>
      </w:r>
      <w:r>
        <w:rPr>
          <w:rFonts w:ascii="Calibri" w:eastAsia="Calibri" w:hAnsi="Calibri" w:cs="Calibri"/>
        </w:rPr>
        <w:t>ar</w:t>
      </w:r>
      <w:r>
        <w:rPr>
          <w:rFonts w:ascii="Calibri" w:eastAsia="Calibri" w:hAnsi="Calibri" w:cs="Calibri"/>
          <w:spacing w:val="-2"/>
        </w:rPr>
        <w:t>t</w:t>
      </w:r>
      <w:r>
        <w:rPr>
          <w:rFonts w:ascii="Calibri" w:eastAsia="Calibri" w:hAnsi="Calibri" w:cs="Calibri"/>
          <w:spacing w:val="-1"/>
        </w:rPr>
        <w:t>m</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Ag</w:t>
      </w:r>
      <w:r>
        <w:rPr>
          <w:rFonts w:ascii="Calibri" w:eastAsia="Calibri" w:hAnsi="Calibri" w:cs="Calibri"/>
        </w:rPr>
        <w:t>ric</w:t>
      </w:r>
      <w:r>
        <w:rPr>
          <w:rFonts w:ascii="Calibri" w:eastAsia="Calibri" w:hAnsi="Calibri" w:cs="Calibri"/>
          <w:spacing w:val="-1"/>
        </w:rPr>
        <w:t>u</w:t>
      </w:r>
      <w:r>
        <w:rPr>
          <w:rFonts w:ascii="Calibri" w:eastAsia="Calibri" w:hAnsi="Calibri" w:cs="Calibri"/>
        </w:rPr>
        <w:t>lt</w:t>
      </w:r>
      <w:r>
        <w:rPr>
          <w:rFonts w:ascii="Calibri" w:eastAsia="Calibri" w:hAnsi="Calibri" w:cs="Calibri"/>
          <w:spacing w:val="-1"/>
        </w:rPr>
        <w:t>u</w:t>
      </w:r>
      <w:r>
        <w:rPr>
          <w:rFonts w:ascii="Calibri" w:eastAsia="Calibri" w:hAnsi="Calibri" w:cs="Calibri"/>
        </w:rPr>
        <w:t>re</w:t>
      </w:r>
    </w:p>
    <w:p w:rsidR="00241005" w:rsidRDefault="00241005" w:rsidP="00A12CAE">
      <w:pPr>
        <w:pStyle w:val="NoSpacing"/>
        <w:rPr>
          <w:rFonts w:ascii="Calibri" w:eastAsia="Calibri" w:hAnsi="Calibri" w:cs="Calibri"/>
        </w:rPr>
      </w:pPr>
      <w:r>
        <w:rPr>
          <w:rFonts w:ascii="Calibri" w:eastAsia="Calibri" w:hAnsi="Calibri" w:cs="Calibri"/>
        </w:rPr>
        <w:t>USGS</w:t>
      </w:r>
      <w:r>
        <w:rPr>
          <w:rFonts w:ascii="Calibri" w:eastAsia="Calibri" w:hAnsi="Calibri" w:cs="Calibri"/>
        </w:rPr>
        <w:tab/>
        <w:t>United States Geological Survey</w:t>
      </w:r>
    </w:p>
    <w:p w:rsidR="00241005" w:rsidRDefault="00241005" w:rsidP="00A12CAE">
      <w:pPr>
        <w:pStyle w:val="NoSpacing"/>
        <w:rPr>
          <w:rFonts w:ascii="Calibri" w:eastAsia="Calibri" w:hAnsi="Calibri" w:cs="Calibri"/>
        </w:rPr>
      </w:pPr>
      <w:r>
        <w:rPr>
          <w:rFonts w:ascii="Calibri" w:eastAsia="Calibri" w:hAnsi="Calibri" w:cs="Calibri"/>
        </w:rPr>
        <w:t>V</w:t>
      </w:r>
      <w:r>
        <w:rPr>
          <w:rFonts w:ascii="Calibri" w:eastAsia="Calibri" w:hAnsi="Calibri" w:cs="Calibri"/>
          <w:spacing w:val="-1"/>
        </w:rPr>
        <w:t>A</w:t>
      </w:r>
      <w:r>
        <w:rPr>
          <w:rFonts w:ascii="Calibri" w:eastAsia="Calibri" w:hAnsi="Calibri" w:cs="Calibri"/>
          <w:spacing w:val="1"/>
        </w:rPr>
        <w:t>L</w:t>
      </w:r>
      <w:r>
        <w:rPr>
          <w:rFonts w:ascii="Calibri" w:eastAsia="Calibri" w:hAnsi="Calibri" w:cs="Calibri"/>
        </w:rPr>
        <w:t>U</w:t>
      </w:r>
      <w:r>
        <w:rPr>
          <w:rFonts w:ascii="Calibri" w:eastAsia="Calibri" w:hAnsi="Calibri" w:cs="Calibri"/>
        </w:rPr>
        <w:tab/>
      </w:r>
      <w:r>
        <w:rPr>
          <w:rFonts w:ascii="Calibri" w:eastAsia="Calibri" w:hAnsi="Calibri" w:cs="Calibri"/>
          <w:spacing w:val="-1"/>
        </w:rPr>
        <w:t>V</w:t>
      </w:r>
      <w:r>
        <w:rPr>
          <w:rFonts w:ascii="Calibri" w:eastAsia="Calibri" w:hAnsi="Calibri" w:cs="Calibri"/>
        </w:rPr>
        <w:t>al</w:t>
      </w:r>
      <w:r>
        <w:rPr>
          <w:rFonts w:ascii="Calibri" w:eastAsia="Calibri" w:hAnsi="Calibri" w:cs="Calibri"/>
          <w:spacing w:val="-1"/>
        </w:rPr>
        <w:t>u</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Add</w:t>
      </w:r>
      <w:r>
        <w:rPr>
          <w:rFonts w:ascii="Calibri" w:eastAsia="Calibri" w:hAnsi="Calibri" w:cs="Calibri"/>
          <w:spacing w:val="1"/>
        </w:rPr>
        <w:t>e</w:t>
      </w:r>
      <w:r>
        <w:rPr>
          <w:rFonts w:ascii="Calibri" w:eastAsia="Calibri" w:hAnsi="Calibri" w:cs="Calibri"/>
        </w:rPr>
        <w:t xml:space="preserve">d </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w:t>
      </w:r>
      <w:r>
        <w:rPr>
          <w:rFonts w:ascii="Calibri" w:eastAsia="Calibri" w:hAnsi="Calibri" w:cs="Calibri"/>
          <w:spacing w:val="1"/>
        </w:rPr>
        <w:t xml:space="preserve"> </w:t>
      </w:r>
      <w:proofErr w:type="gramStart"/>
      <w:r>
        <w:rPr>
          <w:rFonts w:ascii="Calibri" w:eastAsia="Calibri" w:hAnsi="Calibri" w:cs="Calibri"/>
        </w:rPr>
        <w:t>Up</w:t>
      </w:r>
      <w:proofErr w:type="gramEnd"/>
      <w:r>
        <w:rPr>
          <w:rFonts w:ascii="Calibri" w:eastAsia="Calibri" w:hAnsi="Calibri" w:cs="Calibri"/>
          <w:spacing w:val="-3"/>
        </w:rPr>
        <w:t xml:space="preserve"> </w:t>
      </w:r>
      <w:r>
        <w:rPr>
          <w:rFonts w:ascii="Calibri" w:eastAsia="Calibri" w:hAnsi="Calibri" w:cs="Calibri"/>
        </w:rPr>
        <w:t>Ta</w:t>
      </w:r>
      <w:r>
        <w:rPr>
          <w:rFonts w:ascii="Calibri" w:eastAsia="Calibri" w:hAnsi="Calibri" w:cs="Calibri"/>
          <w:spacing w:val="-1"/>
        </w:rPr>
        <w:t>b</w:t>
      </w:r>
      <w:r>
        <w:rPr>
          <w:rFonts w:ascii="Calibri" w:eastAsia="Calibri" w:hAnsi="Calibri" w:cs="Calibri"/>
          <w:spacing w:val="-3"/>
        </w:rPr>
        <w:t>l</w:t>
      </w:r>
      <w:r>
        <w:rPr>
          <w:rFonts w:ascii="Calibri" w:eastAsia="Calibri" w:hAnsi="Calibri" w:cs="Calibri"/>
        </w:rPr>
        <w:t>e</w:t>
      </w:r>
    </w:p>
    <w:p w:rsidR="00241005" w:rsidRPr="00DA6ED1" w:rsidRDefault="00241005" w:rsidP="00DA6ED1">
      <w:pPr>
        <w:pStyle w:val="Heading1"/>
      </w:pPr>
      <w:bookmarkStart w:id="146" w:name="_Toc386542607"/>
      <w:bookmarkStart w:id="147" w:name="_Toc399102619"/>
      <w:r w:rsidRPr="00DA6ED1">
        <w:t>References</w:t>
      </w:r>
      <w:bookmarkEnd w:id="146"/>
      <w:bookmarkEnd w:id="147"/>
    </w:p>
    <w:p w:rsidR="00241005" w:rsidRDefault="00241005" w:rsidP="00241005">
      <w:pPr>
        <w:spacing w:after="0" w:line="240" w:lineRule="auto"/>
        <w:ind w:left="119" w:right="371" w:firstLine="1"/>
        <w:rPr>
          <w:rFonts w:ascii="Calibri" w:eastAsia="Calibri" w:hAnsi="Calibri" w:cs="Calibri"/>
        </w:rPr>
      </w:pPr>
      <w:proofErr w:type="gramStart"/>
      <w:r>
        <w:rPr>
          <w:rFonts w:ascii="Calibri" w:eastAsia="Calibri" w:hAnsi="Calibri" w:cs="Calibri"/>
          <w:spacing w:val="1"/>
        </w:rPr>
        <w:t>Do</w:t>
      </w:r>
      <w:r>
        <w:rPr>
          <w:rFonts w:ascii="Calibri" w:eastAsia="Calibri" w:hAnsi="Calibri" w:cs="Calibri"/>
          <w:spacing w:val="-3"/>
        </w:rPr>
        <w:t>b</w:t>
      </w:r>
      <w:r>
        <w:rPr>
          <w:rFonts w:ascii="Calibri" w:eastAsia="Calibri" w:hAnsi="Calibri" w:cs="Calibri"/>
          <w:spacing w:val="1"/>
        </w:rPr>
        <w:t>o</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Ra</w:t>
      </w:r>
      <w:r>
        <w:rPr>
          <w:rFonts w:ascii="Calibri" w:eastAsia="Calibri" w:hAnsi="Calibri" w:cs="Calibri"/>
          <w:spacing w:val="-1"/>
        </w:rPr>
        <w:t>ym</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1"/>
        </w:rPr>
        <w:t>S</w:t>
      </w:r>
      <w:r>
        <w:rPr>
          <w:rFonts w:ascii="Calibri" w:eastAsia="Calibri" w:hAnsi="Calibri" w:cs="Calibri"/>
        </w:rPr>
        <w:t>i</w:t>
      </w:r>
      <w:r>
        <w:rPr>
          <w:rFonts w:ascii="Calibri" w:eastAsia="Calibri" w:hAnsi="Calibri" w:cs="Calibri"/>
          <w:spacing w:val="-1"/>
        </w:rPr>
        <w:t>n</w:t>
      </w:r>
      <w:r>
        <w:rPr>
          <w:rFonts w:ascii="Calibri" w:eastAsia="Calibri" w:hAnsi="Calibri" w:cs="Calibri"/>
        </w:rPr>
        <w:t>clair,</w:t>
      </w:r>
      <w:r>
        <w:rPr>
          <w:rFonts w:ascii="Calibri" w:eastAsia="Calibri" w:hAnsi="Calibri" w:cs="Calibri"/>
          <w:spacing w:val="1"/>
        </w:rPr>
        <w:t xml:space="preserve"> </w:t>
      </w:r>
      <w:r>
        <w:rPr>
          <w:rFonts w:ascii="Calibri" w:eastAsia="Calibri" w:hAnsi="Calibri" w:cs="Calibri"/>
          <w:spacing w:val="-1"/>
        </w:rPr>
        <w:t>J</w:t>
      </w:r>
      <w:r>
        <w:rPr>
          <w:rFonts w:ascii="Calibri" w:eastAsia="Calibri" w:hAnsi="Calibri" w:cs="Calibri"/>
        </w:rPr>
        <w:t>r</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M</w:t>
      </w:r>
      <w:r>
        <w:rPr>
          <w:rFonts w:ascii="Calibri" w:eastAsia="Calibri" w:hAnsi="Calibri" w:cs="Calibri"/>
        </w:rPr>
        <w:t>ic</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e</w:t>
      </w:r>
      <w:r>
        <w:rPr>
          <w:rFonts w:ascii="Calibri" w:eastAsia="Calibri" w:hAnsi="Calibri" w:cs="Calibri"/>
        </w:rPr>
        <w:t>l</w:t>
      </w:r>
      <w:r>
        <w:rPr>
          <w:rFonts w:ascii="Calibri" w:eastAsia="Calibri" w:hAnsi="Calibri" w:cs="Calibri"/>
          <w:spacing w:val="1"/>
        </w:rPr>
        <w:t xml:space="preserve"> P</w:t>
      </w:r>
      <w:r>
        <w:rPr>
          <w:rFonts w:ascii="Calibri" w:eastAsia="Calibri" w:hAnsi="Calibri" w:cs="Calibri"/>
        </w:rPr>
        <w:t>.</w:t>
      </w:r>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o</w:t>
      </w:r>
      <w:r>
        <w:rPr>
          <w:rFonts w:ascii="Calibri" w:eastAsia="Calibri" w:hAnsi="Calibri" w:cs="Calibri"/>
          <w:spacing w:val="-3"/>
        </w:rPr>
        <w:t>b</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m</w:t>
      </w:r>
      <w:proofErr w:type="spellEnd"/>
      <w:r>
        <w:rPr>
          <w:rFonts w:ascii="Calibri" w:eastAsia="Calibri" w:hAnsi="Calibri" w:cs="Calibri"/>
        </w:rPr>
        <w:t>.</w:t>
      </w:r>
      <w:proofErr w:type="gramEnd"/>
      <w:r>
        <w:rPr>
          <w:rFonts w:ascii="Calibri" w:eastAsia="Calibri" w:hAnsi="Calibri" w:cs="Calibri"/>
        </w:rPr>
        <w:t xml:space="preserve"> </w:t>
      </w:r>
      <w:r>
        <w:rPr>
          <w:rFonts w:ascii="Calibri" w:eastAsia="Calibri" w:hAnsi="Calibri" w:cs="Calibri"/>
          <w:spacing w:val="-2"/>
        </w:rPr>
        <w:t>2</w:t>
      </w:r>
      <w:r>
        <w:rPr>
          <w:rFonts w:ascii="Calibri" w:eastAsia="Calibri" w:hAnsi="Calibri" w:cs="Calibri"/>
          <w:spacing w:val="1"/>
        </w:rPr>
        <w:t>0</w:t>
      </w:r>
      <w:r>
        <w:rPr>
          <w:rFonts w:ascii="Calibri" w:eastAsia="Calibri" w:hAnsi="Calibri" w:cs="Calibri"/>
          <w:spacing w:val="-2"/>
        </w:rPr>
        <w:t>1</w:t>
      </w:r>
      <w:r>
        <w:rPr>
          <w:rFonts w:ascii="Calibri" w:eastAsia="Calibri" w:hAnsi="Calibri" w:cs="Calibri"/>
          <w:spacing w:val="1"/>
        </w:rPr>
        <w:t>2</w:t>
      </w:r>
      <w:r>
        <w:rPr>
          <w:rFonts w:ascii="Calibri" w:eastAsia="Calibri" w:hAnsi="Calibri" w:cs="Calibri"/>
        </w:rPr>
        <w:t xml:space="preserve">. </w:t>
      </w:r>
      <w:r>
        <w:rPr>
          <w:rFonts w:ascii="Calibri" w:eastAsia="Calibri" w:hAnsi="Calibri" w:cs="Calibri"/>
          <w:spacing w:val="-1"/>
        </w:rPr>
        <w:t>N</w:t>
      </w:r>
      <w:r>
        <w:rPr>
          <w:rFonts w:ascii="Calibri" w:eastAsia="Calibri" w:hAnsi="Calibri" w:cs="Calibri"/>
        </w:rPr>
        <w: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spacing w:val="1"/>
        </w:rPr>
        <w:t>o</w:t>
      </w:r>
      <w:r>
        <w:rPr>
          <w:rFonts w:ascii="Calibri" w:eastAsia="Calibri" w:hAnsi="Calibri" w:cs="Calibri"/>
          <w:spacing w:val="-1"/>
        </w:rPr>
        <w:t>d</w:t>
      </w:r>
      <w:r>
        <w:rPr>
          <w:rFonts w:ascii="Calibri" w:eastAsia="Calibri" w:hAnsi="Calibri" w:cs="Calibri"/>
        </w:rPr>
        <w:t>ity</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 xml:space="preserve">p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du</w:t>
      </w:r>
      <w:r>
        <w:rPr>
          <w:rFonts w:ascii="Calibri" w:eastAsia="Calibri" w:hAnsi="Calibri" w:cs="Calibri"/>
        </w:rPr>
        <w:t>cti</w:t>
      </w:r>
      <w:r>
        <w:rPr>
          <w:rFonts w:ascii="Calibri" w:eastAsia="Calibri" w:hAnsi="Calibri" w:cs="Calibri"/>
          <w:spacing w:val="1"/>
        </w:rPr>
        <w:t>v</w:t>
      </w:r>
      <w:r>
        <w:rPr>
          <w:rFonts w:ascii="Calibri" w:eastAsia="Calibri" w:hAnsi="Calibri" w:cs="Calibri"/>
          <w:spacing w:val="-3"/>
        </w:rPr>
        <w:t>i</w:t>
      </w:r>
      <w:r>
        <w:rPr>
          <w:rFonts w:ascii="Calibri" w:eastAsia="Calibri" w:hAnsi="Calibri" w:cs="Calibri"/>
        </w:rPr>
        <w:t>ty</w:t>
      </w:r>
      <w:r>
        <w:rPr>
          <w:rFonts w:ascii="Calibri" w:eastAsia="Calibri" w:hAnsi="Calibri" w:cs="Calibri"/>
          <w:spacing w:val="2"/>
        </w:rPr>
        <w:t xml:space="preserve"> </w:t>
      </w:r>
      <w:r>
        <w:rPr>
          <w:rFonts w:ascii="Calibri" w:eastAsia="Calibri" w:hAnsi="Calibri" w:cs="Calibri"/>
        </w:rPr>
        <w:t>i</w:t>
      </w:r>
      <w:r>
        <w:rPr>
          <w:rFonts w:ascii="Calibri" w:eastAsia="Calibri" w:hAnsi="Calibri" w:cs="Calibri"/>
          <w:spacing w:val="-1"/>
        </w:rPr>
        <w:t>nd</w:t>
      </w:r>
      <w:r>
        <w:rPr>
          <w:rFonts w:ascii="Calibri" w:eastAsia="Calibri" w:hAnsi="Calibri" w:cs="Calibri"/>
          <w:spacing w:val="-2"/>
        </w:rPr>
        <w:t>e</w:t>
      </w:r>
      <w:r>
        <w:rPr>
          <w:rFonts w:ascii="Calibri" w:eastAsia="Calibri" w:hAnsi="Calibri" w:cs="Calibri"/>
        </w:rPr>
        <w:t>x</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C</w:t>
      </w:r>
      <w:r>
        <w:rPr>
          <w:rFonts w:ascii="Calibri" w:eastAsia="Calibri" w:hAnsi="Calibri" w:cs="Calibri"/>
          <w:spacing w:val="-2"/>
        </w:rPr>
        <w:t>C</w:t>
      </w:r>
      <w:r>
        <w:rPr>
          <w:rFonts w:ascii="Calibri" w:eastAsia="Calibri" w:hAnsi="Calibri" w:cs="Calibri"/>
          <w:spacing w:val="1"/>
        </w:rPr>
        <w:t>P</w:t>
      </w:r>
      <w:r>
        <w:rPr>
          <w:rFonts w:ascii="Calibri" w:eastAsia="Calibri" w:hAnsi="Calibri" w:cs="Calibri"/>
        </w:rPr>
        <w:t>I)</w:t>
      </w:r>
      <w:r>
        <w:rPr>
          <w:rFonts w:ascii="Calibri" w:eastAsia="Calibri" w:hAnsi="Calibri" w:cs="Calibri"/>
          <w:spacing w:val="-2"/>
        </w:rPr>
        <w:t xml:space="preserve"> </w:t>
      </w:r>
      <w:r>
        <w:rPr>
          <w:rFonts w:ascii="Calibri" w:eastAsia="Calibri" w:hAnsi="Calibri" w:cs="Calibri"/>
          <w:spacing w:val="-1"/>
        </w:rPr>
        <w:t>u</w:t>
      </w:r>
      <w:r>
        <w:rPr>
          <w:rFonts w:ascii="Calibri" w:eastAsia="Calibri" w:hAnsi="Calibri" w:cs="Calibri"/>
        </w:rPr>
        <w:t>s</w:t>
      </w:r>
      <w:r>
        <w:rPr>
          <w:rFonts w:ascii="Calibri" w:eastAsia="Calibri" w:hAnsi="Calibri" w:cs="Calibri"/>
          <w:spacing w:val="1"/>
        </w:rPr>
        <w:t>e</w:t>
      </w:r>
      <w:r>
        <w:rPr>
          <w:rFonts w:ascii="Calibri" w:eastAsia="Calibri" w:hAnsi="Calibri" w:cs="Calibri"/>
        </w:rPr>
        <w:t xml:space="preserve">r </w:t>
      </w:r>
      <w:r>
        <w:rPr>
          <w:rFonts w:ascii="Calibri" w:eastAsia="Calibri" w:hAnsi="Calibri" w:cs="Calibri"/>
          <w:spacing w:val="-1"/>
        </w:rPr>
        <w:t>gu</w:t>
      </w:r>
      <w:r>
        <w:rPr>
          <w:rFonts w:ascii="Calibri" w:eastAsia="Calibri" w:hAnsi="Calibri" w:cs="Calibri"/>
        </w:rPr>
        <w:t>i</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V</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2</w:t>
      </w:r>
      <w:r>
        <w:rPr>
          <w:rFonts w:ascii="Calibri" w:eastAsia="Calibri" w:hAnsi="Calibri" w:cs="Calibri"/>
        </w:rPr>
        <w:t xml:space="preserve">. </w:t>
      </w:r>
      <w:proofErr w:type="gramStart"/>
      <w:r>
        <w:rPr>
          <w:rFonts w:ascii="Calibri" w:eastAsia="Calibri" w:hAnsi="Calibri" w:cs="Calibri"/>
        </w:rPr>
        <w:t>U</w:t>
      </w:r>
      <w:r>
        <w:rPr>
          <w:rFonts w:ascii="Calibri" w:eastAsia="Calibri" w:hAnsi="Calibri" w:cs="Calibri"/>
          <w:spacing w:val="-1"/>
        </w:rPr>
        <w:t>n</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e</w:t>
      </w:r>
      <w:r>
        <w:rPr>
          <w:rFonts w:ascii="Calibri" w:eastAsia="Calibri" w:hAnsi="Calibri" w:cs="Calibri"/>
        </w:rPr>
        <w:t xml:space="preserve">d </w:t>
      </w:r>
      <w:r>
        <w:rPr>
          <w:rFonts w:ascii="Calibri" w:eastAsia="Calibri" w:hAnsi="Calibri" w:cs="Calibri"/>
          <w:spacing w:val="-1"/>
        </w:rPr>
        <w:t>S</w:t>
      </w:r>
      <w:r>
        <w:rPr>
          <w:rFonts w:ascii="Calibri" w:eastAsia="Calibri" w:hAnsi="Calibri" w:cs="Calibri"/>
        </w:rPr>
        <w:t>tat</w:t>
      </w:r>
      <w:r>
        <w:rPr>
          <w:rFonts w:ascii="Calibri" w:eastAsia="Calibri" w:hAnsi="Calibri" w:cs="Calibri"/>
          <w:spacing w:val="-2"/>
        </w:rPr>
        <w:t>e</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spacing w:val="-1"/>
        </w:rPr>
        <w:t>p</w:t>
      </w:r>
      <w:r>
        <w:rPr>
          <w:rFonts w:ascii="Calibri" w:eastAsia="Calibri" w:hAnsi="Calibri" w:cs="Calibri"/>
        </w:rPr>
        <w:t>ar</w:t>
      </w:r>
      <w:r>
        <w:rPr>
          <w:rFonts w:ascii="Calibri" w:eastAsia="Calibri" w:hAnsi="Calibri" w:cs="Calibri"/>
          <w:spacing w:val="-2"/>
        </w:rPr>
        <w:t>t</w:t>
      </w:r>
      <w:r>
        <w:rPr>
          <w:rFonts w:ascii="Calibri" w:eastAsia="Calibri" w:hAnsi="Calibri" w:cs="Calibri"/>
          <w:spacing w:val="1"/>
        </w:rPr>
        <w:t>me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ric</w:t>
      </w:r>
      <w:r>
        <w:rPr>
          <w:rFonts w:ascii="Calibri" w:eastAsia="Calibri" w:hAnsi="Calibri" w:cs="Calibri"/>
          <w:spacing w:val="-1"/>
        </w:rPr>
        <w:t>u</w:t>
      </w:r>
      <w:r>
        <w:rPr>
          <w:rFonts w:ascii="Calibri" w:eastAsia="Calibri" w:hAnsi="Calibri" w:cs="Calibri"/>
        </w:rPr>
        <w:t>lt</w:t>
      </w:r>
      <w:r>
        <w:rPr>
          <w:rFonts w:ascii="Calibri" w:eastAsia="Calibri" w:hAnsi="Calibri" w:cs="Calibri"/>
          <w:spacing w:val="-1"/>
        </w:rPr>
        <w:t>u</w:t>
      </w:r>
      <w:r>
        <w:rPr>
          <w:rFonts w:ascii="Calibri" w:eastAsia="Calibri" w:hAnsi="Calibri" w:cs="Calibri"/>
        </w:rPr>
        <w:t>r</w:t>
      </w:r>
      <w:r>
        <w:rPr>
          <w:rFonts w:ascii="Calibri" w:eastAsia="Calibri" w:hAnsi="Calibri" w:cs="Calibri"/>
          <w:spacing w:val="1"/>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rPr>
        <w:t>at</w:t>
      </w:r>
      <w:r>
        <w:rPr>
          <w:rFonts w:ascii="Calibri" w:eastAsia="Calibri" w:hAnsi="Calibri" w:cs="Calibri"/>
          <w:spacing w:val="-1"/>
        </w:rPr>
        <w:t>u</w:t>
      </w:r>
      <w:r>
        <w:rPr>
          <w:rFonts w:ascii="Calibri" w:eastAsia="Calibri" w:hAnsi="Calibri" w:cs="Calibri"/>
        </w:rPr>
        <w:t>ral R</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spacing w:val="-3"/>
        </w:rPr>
        <w:t>r</w:t>
      </w:r>
      <w:r>
        <w:rPr>
          <w:rFonts w:ascii="Calibri" w:eastAsia="Calibri" w:hAnsi="Calibri" w:cs="Calibri"/>
        </w:rPr>
        <w:t>c</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e</w:t>
      </w:r>
      <w:r>
        <w:rPr>
          <w:rFonts w:ascii="Calibri" w:eastAsia="Calibri" w:hAnsi="Calibri" w:cs="Calibri"/>
        </w:rPr>
        <w:t>r</w:t>
      </w:r>
      <w:r>
        <w:rPr>
          <w:rFonts w:ascii="Calibri" w:eastAsia="Calibri" w:hAnsi="Calibri" w:cs="Calibri"/>
          <w:spacing w:val="1"/>
        </w:rPr>
        <w:t>v</w:t>
      </w:r>
      <w:r>
        <w:rPr>
          <w:rFonts w:ascii="Calibri" w:eastAsia="Calibri" w:hAnsi="Calibri" w:cs="Calibri"/>
        </w:rPr>
        <w: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S</w:t>
      </w:r>
      <w:r>
        <w:rPr>
          <w:rFonts w:ascii="Calibri" w:eastAsia="Calibri" w:hAnsi="Calibri" w:cs="Calibri"/>
          <w:spacing w:val="-2"/>
        </w:rPr>
        <w:t>e</w:t>
      </w:r>
      <w:r>
        <w:rPr>
          <w:rFonts w:ascii="Calibri" w:eastAsia="Calibri" w:hAnsi="Calibri" w:cs="Calibri"/>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1"/>
        </w:rPr>
        <w:t>e</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n</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rPr>
        <w:t>ra</w:t>
      </w:r>
      <w:r>
        <w:rPr>
          <w:rFonts w:ascii="Calibri" w:eastAsia="Calibri" w:hAnsi="Calibri" w:cs="Calibri"/>
          <w:spacing w:val="-2"/>
        </w:rPr>
        <w:t>s</w:t>
      </w:r>
      <w:r>
        <w:rPr>
          <w:rFonts w:ascii="Calibri" w:eastAsia="Calibri" w:hAnsi="Calibri" w:cs="Calibri"/>
        </w:rPr>
        <w:t>ka.</w:t>
      </w:r>
      <w:proofErr w:type="gramEnd"/>
    </w:p>
    <w:p w:rsidR="00241005" w:rsidRDefault="00241005" w:rsidP="00241005">
      <w:pPr>
        <w:spacing w:after="0" w:line="200" w:lineRule="exact"/>
        <w:rPr>
          <w:sz w:val="20"/>
          <w:szCs w:val="20"/>
        </w:rPr>
      </w:pPr>
    </w:p>
    <w:sectPr w:rsidR="00241005" w:rsidSect="00DA6ED1">
      <w:pgSz w:w="12240" w:h="15840"/>
      <w:pgMar w:top="1400" w:right="1320" w:bottom="1200" w:left="1320" w:header="32064"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AA7" w:rsidRDefault="00162AA7">
      <w:pPr>
        <w:spacing w:after="0" w:line="240" w:lineRule="auto"/>
      </w:pPr>
      <w:r>
        <w:separator/>
      </w:r>
    </w:p>
  </w:endnote>
  <w:endnote w:type="continuationSeparator" w:id="0">
    <w:p w:rsidR="00162AA7" w:rsidRDefault="0016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B7C" w:rsidRDefault="00ED6B7C">
    <w:pPr>
      <w:spacing w:after="0" w:line="200" w:lineRule="exact"/>
      <w:rPr>
        <w:sz w:val="20"/>
        <w:szCs w:val="20"/>
      </w:rPr>
    </w:pPr>
    <w:r>
      <w:rPr>
        <w:noProof/>
      </w:rPr>
      <mc:AlternateContent>
        <mc:Choice Requires="wps">
          <w:drawing>
            <wp:anchor distT="0" distB="0" distL="114300" distR="114300" simplePos="0" relativeHeight="251659264" behindDoc="1" locked="0" layoutInCell="1" allowOverlap="1" wp14:anchorId="50AFDC64" wp14:editId="05A6B6C8">
              <wp:simplePos x="0" y="0"/>
              <wp:positionH relativeFrom="page">
                <wp:posOffset>6371590</wp:posOffset>
              </wp:positionH>
              <wp:positionV relativeFrom="page">
                <wp:posOffset>9272905</wp:posOffset>
              </wp:positionV>
              <wp:extent cx="499110" cy="165735"/>
              <wp:effectExtent l="0" t="0" r="0" b="635"/>
              <wp:wrapNone/>
              <wp:docPr id="5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6B7C" w:rsidRDefault="00ED6B7C">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w:t>
                          </w:r>
                          <w:r>
                            <w:rPr>
                              <w:rFonts w:ascii="Calibri" w:eastAsia="Calibri" w:hAnsi="Calibri" w:cs="Calibri"/>
                              <w:spacing w:val="-2"/>
                              <w:position w:val="1"/>
                            </w:rPr>
                            <w:t xml:space="preserve"> </w:t>
                          </w:r>
                          <w:r>
                            <w:rPr>
                              <w:rFonts w:ascii="Calibri" w:eastAsia="Calibri" w:hAnsi="Calibri" w:cs="Calibri"/>
                              <w:position w:val="1"/>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1.7pt;margin-top:730.15pt;width:39.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xZyrAIAAKk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" filled="f" stroked="f">
              <v:textbox inset="0,0,0,0">
                <w:txbxContent>
                  <w:p w:rsidR="00ED6B7C" w:rsidRDefault="00ED6B7C">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w:t>
                    </w:r>
                    <w:r>
                      <w:rPr>
                        <w:rFonts w:ascii="Calibri" w:eastAsia="Calibri" w:hAnsi="Calibri" w:cs="Calibri"/>
                        <w:spacing w:val="-2"/>
                        <w:position w:val="1"/>
                      </w:rPr>
                      <w:t xml:space="preserve"> </w:t>
                    </w:r>
                    <w:r>
                      <w:rPr>
                        <w:rFonts w:ascii="Calibri" w:eastAsia="Calibri" w:hAnsi="Calibri" w:cs="Calibri"/>
                        <w:position w:val="1"/>
                      </w:rPr>
                      <w:t>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B7C" w:rsidRDefault="00ED6B7C">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AA7" w:rsidRDefault="00162AA7">
      <w:pPr>
        <w:spacing w:after="0" w:line="240" w:lineRule="auto"/>
      </w:pPr>
      <w:r>
        <w:separator/>
      </w:r>
    </w:p>
  </w:footnote>
  <w:footnote w:type="continuationSeparator" w:id="0">
    <w:p w:rsidR="00162AA7" w:rsidRDefault="00162A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611AA"/>
    <w:multiLevelType w:val="hybridMultilevel"/>
    <w:tmpl w:val="6E8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554B8F"/>
    <w:multiLevelType w:val="hybridMultilevel"/>
    <w:tmpl w:val="CF882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0973CA"/>
    <w:multiLevelType w:val="hybridMultilevel"/>
    <w:tmpl w:val="45CA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844AC9"/>
    <w:multiLevelType w:val="hybridMultilevel"/>
    <w:tmpl w:val="9C00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B796A"/>
    <w:multiLevelType w:val="hybridMultilevel"/>
    <w:tmpl w:val="36BC4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4D6ADA"/>
    <w:multiLevelType w:val="hybridMultilevel"/>
    <w:tmpl w:val="B1BC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E27C3E"/>
    <w:multiLevelType w:val="hybridMultilevel"/>
    <w:tmpl w:val="09DC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FF1"/>
    <w:rsid w:val="0001156B"/>
    <w:rsid w:val="00012F47"/>
    <w:rsid w:val="000257C7"/>
    <w:rsid w:val="00040B87"/>
    <w:rsid w:val="00046987"/>
    <w:rsid w:val="00084350"/>
    <w:rsid w:val="000D3E9B"/>
    <w:rsid w:val="0012450A"/>
    <w:rsid w:val="00141061"/>
    <w:rsid w:val="001428FE"/>
    <w:rsid w:val="00162AA7"/>
    <w:rsid w:val="0019473C"/>
    <w:rsid w:val="001A52A9"/>
    <w:rsid w:val="001F2C9E"/>
    <w:rsid w:val="00200DEC"/>
    <w:rsid w:val="002119FC"/>
    <w:rsid w:val="002142D7"/>
    <w:rsid w:val="00241005"/>
    <w:rsid w:val="00267977"/>
    <w:rsid w:val="002C43DE"/>
    <w:rsid w:val="002D29BE"/>
    <w:rsid w:val="00307E2D"/>
    <w:rsid w:val="00316582"/>
    <w:rsid w:val="00390756"/>
    <w:rsid w:val="00391458"/>
    <w:rsid w:val="00397347"/>
    <w:rsid w:val="00397790"/>
    <w:rsid w:val="003B3A91"/>
    <w:rsid w:val="003F3E95"/>
    <w:rsid w:val="00404F49"/>
    <w:rsid w:val="00467002"/>
    <w:rsid w:val="00486078"/>
    <w:rsid w:val="004B7850"/>
    <w:rsid w:val="004C63C2"/>
    <w:rsid w:val="0053186A"/>
    <w:rsid w:val="005A3545"/>
    <w:rsid w:val="006313F8"/>
    <w:rsid w:val="006E340D"/>
    <w:rsid w:val="0074079F"/>
    <w:rsid w:val="00780EA2"/>
    <w:rsid w:val="007A0CFA"/>
    <w:rsid w:val="007A374C"/>
    <w:rsid w:val="007D1B3A"/>
    <w:rsid w:val="00802C72"/>
    <w:rsid w:val="008B5C6F"/>
    <w:rsid w:val="008C491E"/>
    <w:rsid w:val="008C5947"/>
    <w:rsid w:val="008E4334"/>
    <w:rsid w:val="008E5FF1"/>
    <w:rsid w:val="00906F67"/>
    <w:rsid w:val="00956FCC"/>
    <w:rsid w:val="00975A0D"/>
    <w:rsid w:val="0098445B"/>
    <w:rsid w:val="009B0C61"/>
    <w:rsid w:val="009B4536"/>
    <w:rsid w:val="009C66AD"/>
    <w:rsid w:val="009D02E8"/>
    <w:rsid w:val="00A12CAE"/>
    <w:rsid w:val="00A24A3F"/>
    <w:rsid w:val="00A46BC0"/>
    <w:rsid w:val="00A67F77"/>
    <w:rsid w:val="00A76F54"/>
    <w:rsid w:val="00A960AB"/>
    <w:rsid w:val="00AB2221"/>
    <w:rsid w:val="00AE63D4"/>
    <w:rsid w:val="00B04BB9"/>
    <w:rsid w:val="00B62F5B"/>
    <w:rsid w:val="00B70798"/>
    <w:rsid w:val="00BA4E92"/>
    <w:rsid w:val="00BC0F20"/>
    <w:rsid w:val="00BE5412"/>
    <w:rsid w:val="00C05853"/>
    <w:rsid w:val="00C231FE"/>
    <w:rsid w:val="00C26827"/>
    <w:rsid w:val="00D24635"/>
    <w:rsid w:val="00D55F89"/>
    <w:rsid w:val="00D57992"/>
    <w:rsid w:val="00D624B9"/>
    <w:rsid w:val="00DA5321"/>
    <w:rsid w:val="00DA6ED1"/>
    <w:rsid w:val="00DC4A4C"/>
    <w:rsid w:val="00DE2766"/>
    <w:rsid w:val="00DF37DB"/>
    <w:rsid w:val="00E37D98"/>
    <w:rsid w:val="00E56560"/>
    <w:rsid w:val="00E63B0A"/>
    <w:rsid w:val="00E6443D"/>
    <w:rsid w:val="00E815ED"/>
    <w:rsid w:val="00ED17DF"/>
    <w:rsid w:val="00ED2D4F"/>
    <w:rsid w:val="00ED6B7C"/>
    <w:rsid w:val="00F36339"/>
    <w:rsid w:val="00F9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ahoma"/>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374C"/>
  </w:style>
  <w:style w:type="paragraph" w:styleId="Heading1">
    <w:name w:val="heading 1"/>
    <w:basedOn w:val="NoSpacing"/>
    <w:next w:val="NoSpacing"/>
    <w:link w:val="Heading1Char"/>
    <w:uiPriority w:val="9"/>
    <w:qFormat/>
    <w:rsid w:val="008E4334"/>
    <w:pPr>
      <w:keepNext/>
      <w:keepLines/>
      <w:spacing w:before="360" w:after="12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0F20"/>
    <w:pPr>
      <w:keepNext/>
      <w:keepLines/>
      <w:spacing w:before="160" w:after="12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6ED1"/>
    <w:pPr>
      <w:keepNext/>
      <w:keepLines/>
      <w:widowControl w:val="0"/>
      <w:spacing w:before="320" w:after="120" w:line="276" w:lineRule="auto"/>
      <w:outlineLvl w:val="2"/>
    </w:pPr>
    <w:rPr>
      <w:rFonts w:eastAsiaTheme="majorEastAsia" w:cstheme="majorBidi"/>
      <w:b/>
      <w:bCs/>
      <w:color w:val="5B9BD5" w:themeColor="accent1"/>
      <w:sz w:val="22"/>
      <w:szCs w:val="22"/>
    </w:rPr>
  </w:style>
  <w:style w:type="paragraph" w:styleId="Heading4">
    <w:name w:val="heading 4"/>
    <w:basedOn w:val="Normal"/>
    <w:next w:val="Normal"/>
    <w:link w:val="Heading4Char"/>
    <w:uiPriority w:val="9"/>
    <w:unhideWhenUsed/>
    <w:qFormat/>
    <w:rsid w:val="00DA6ED1"/>
    <w:pPr>
      <w:keepNext/>
      <w:keepLines/>
      <w:widowControl w:val="0"/>
      <w:spacing w:before="200" w:after="0" w:line="276" w:lineRule="auto"/>
      <w:outlineLvl w:val="3"/>
    </w:pPr>
    <w:rPr>
      <w:rFonts w:asciiTheme="majorHAnsi" w:eastAsiaTheme="majorEastAsia" w:hAnsiTheme="majorHAnsi" w:cstheme="majorBidi"/>
      <w:b/>
      <w:bCs/>
      <w:i/>
      <w:iCs/>
      <w:color w:val="5B9BD5"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5FF1"/>
    <w:pPr>
      <w:spacing w:after="0" w:line="240" w:lineRule="auto"/>
    </w:pPr>
  </w:style>
  <w:style w:type="character" w:customStyle="1" w:styleId="Heading1Char">
    <w:name w:val="Heading 1 Char"/>
    <w:basedOn w:val="DefaultParagraphFont"/>
    <w:link w:val="Heading1"/>
    <w:uiPriority w:val="9"/>
    <w:rsid w:val="008E4334"/>
    <w:rPr>
      <w:rFonts w:eastAsiaTheme="majorEastAsia" w:cstheme="majorBidi"/>
      <w:color w:val="2E74B5" w:themeColor="accent1" w:themeShade="BF"/>
      <w:sz w:val="32"/>
      <w:szCs w:val="32"/>
    </w:rPr>
  </w:style>
  <w:style w:type="paragraph" w:customStyle="1" w:styleId="Style1">
    <w:name w:val="Style1"/>
    <w:basedOn w:val="Heading1"/>
    <w:rsid w:val="008E5FF1"/>
    <w:rPr>
      <w:color w:val="auto"/>
      <w:sz w:val="48"/>
    </w:rPr>
  </w:style>
  <w:style w:type="character" w:styleId="Hyperlink">
    <w:name w:val="Hyperlink"/>
    <w:basedOn w:val="DefaultParagraphFont"/>
    <w:uiPriority w:val="99"/>
    <w:unhideWhenUsed/>
    <w:rsid w:val="008E5FF1"/>
    <w:rPr>
      <w:color w:val="0563C1" w:themeColor="hyperlink"/>
      <w:u w:val="single"/>
    </w:rPr>
  </w:style>
  <w:style w:type="paragraph" w:styleId="TOCHeading">
    <w:name w:val="TOC Heading"/>
    <w:basedOn w:val="Heading1"/>
    <w:next w:val="Normal"/>
    <w:uiPriority w:val="39"/>
    <w:unhideWhenUsed/>
    <w:qFormat/>
    <w:rsid w:val="00780EA2"/>
    <w:pPr>
      <w:outlineLvl w:val="9"/>
    </w:pPr>
    <w:rPr>
      <w:rFonts w:asciiTheme="majorHAnsi" w:hAnsiTheme="majorHAnsi"/>
    </w:rPr>
  </w:style>
  <w:style w:type="paragraph" w:styleId="TOC1">
    <w:name w:val="toc 1"/>
    <w:basedOn w:val="Normal"/>
    <w:next w:val="Normal"/>
    <w:autoRedefine/>
    <w:uiPriority w:val="39"/>
    <w:unhideWhenUsed/>
    <w:rsid w:val="00780EA2"/>
    <w:pPr>
      <w:spacing w:after="100"/>
    </w:pPr>
  </w:style>
  <w:style w:type="paragraph" w:styleId="ListParagraph">
    <w:name w:val="List Paragraph"/>
    <w:basedOn w:val="Normal"/>
    <w:uiPriority w:val="1"/>
    <w:qFormat/>
    <w:rsid w:val="007A374C"/>
    <w:pPr>
      <w:spacing w:after="200" w:line="276" w:lineRule="auto"/>
      <w:ind w:left="720"/>
      <w:contextualSpacing/>
    </w:pPr>
    <w:rPr>
      <w:rFonts w:asciiTheme="minorHAnsi" w:hAnsiTheme="minorHAnsi" w:cstheme="minorBidi"/>
      <w:sz w:val="22"/>
      <w:szCs w:val="22"/>
    </w:rPr>
  </w:style>
  <w:style w:type="paragraph" w:styleId="BodyText">
    <w:name w:val="Body Text"/>
    <w:basedOn w:val="Normal"/>
    <w:link w:val="BodyTextChar"/>
    <w:uiPriority w:val="1"/>
    <w:unhideWhenUsed/>
    <w:qFormat/>
    <w:rsid w:val="007A374C"/>
    <w:pPr>
      <w:spacing w:after="120"/>
    </w:pPr>
  </w:style>
  <w:style w:type="character" w:customStyle="1" w:styleId="BodyTextChar">
    <w:name w:val="Body Text Char"/>
    <w:basedOn w:val="DefaultParagraphFont"/>
    <w:link w:val="BodyText"/>
    <w:uiPriority w:val="1"/>
    <w:rsid w:val="007A374C"/>
  </w:style>
  <w:style w:type="character" w:customStyle="1" w:styleId="Heading2Char">
    <w:name w:val="Heading 2 Char"/>
    <w:basedOn w:val="DefaultParagraphFont"/>
    <w:link w:val="Heading2"/>
    <w:uiPriority w:val="9"/>
    <w:rsid w:val="00BC0F20"/>
    <w:rPr>
      <w:rFonts w:eastAsiaTheme="majorEastAsia" w:cstheme="majorBidi"/>
      <w:color w:val="2E74B5" w:themeColor="accent1" w:themeShade="BF"/>
      <w:sz w:val="26"/>
      <w:szCs w:val="26"/>
    </w:rPr>
  </w:style>
  <w:style w:type="character" w:customStyle="1" w:styleId="Heading3Char">
    <w:name w:val="Heading 3 Char"/>
    <w:basedOn w:val="DefaultParagraphFont"/>
    <w:link w:val="Heading3"/>
    <w:uiPriority w:val="9"/>
    <w:rsid w:val="00DA6ED1"/>
    <w:rPr>
      <w:rFonts w:eastAsiaTheme="majorEastAsia" w:cstheme="majorBidi"/>
      <w:b/>
      <w:bCs/>
      <w:color w:val="5B9BD5" w:themeColor="accent1"/>
      <w:sz w:val="22"/>
      <w:szCs w:val="22"/>
    </w:rPr>
  </w:style>
  <w:style w:type="paragraph" w:styleId="BalloonText">
    <w:name w:val="Balloon Text"/>
    <w:basedOn w:val="Normal"/>
    <w:link w:val="BalloonTextChar"/>
    <w:uiPriority w:val="99"/>
    <w:semiHidden/>
    <w:unhideWhenUsed/>
    <w:rsid w:val="00241005"/>
    <w:pPr>
      <w:widowControl w:val="0"/>
      <w:spacing w:after="0" w:line="240" w:lineRule="auto"/>
    </w:pPr>
    <w:rPr>
      <w:sz w:val="16"/>
      <w:szCs w:val="16"/>
    </w:rPr>
  </w:style>
  <w:style w:type="character" w:customStyle="1" w:styleId="BalloonTextChar">
    <w:name w:val="Balloon Text Char"/>
    <w:basedOn w:val="DefaultParagraphFont"/>
    <w:link w:val="BalloonText"/>
    <w:uiPriority w:val="99"/>
    <w:semiHidden/>
    <w:rsid w:val="00241005"/>
    <w:rPr>
      <w:sz w:val="16"/>
      <w:szCs w:val="16"/>
    </w:rPr>
  </w:style>
  <w:style w:type="paragraph" w:styleId="Title">
    <w:name w:val="Title"/>
    <w:basedOn w:val="Normal"/>
    <w:next w:val="Normal"/>
    <w:link w:val="TitleChar"/>
    <w:uiPriority w:val="10"/>
    <w:qFormat/>
    <w:rsid w:val="00241005"/>
    <w:pPr>
      <w:widowControl w:val="0"/>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4100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41005"/>
    <w:pPr>
      <w:widowControl w:val="0"/>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241005"/>
    <w:rPr>
      <w:rFonts w:asciiTheme="minorHAnsi" w:hAnsiTheme="minorHAnsi" w:cstheme="minorBidi"/>
      <w:sz w:val="22"/>
      <w:szCs w:val="22"/>
    </w:rPr>
  </w:style>
  <w:style w:type="paragraph" w:styleId="Footer">
    <w:name w:val="footer"/>
    <w:basedOn w:val="Normal"/>
    <w:link w:val="FooterChar"/>
    <w:uiPriority w:val="99"/>
    <w:unhideWhenUsed/>
    <w:rsid w:val="00241005"/>
    <w:pPr>
      <w:widowControl w:val="0"/>
      <w:tabs>
        <w:tab w:val="center" w:pos="4680"/>
        <w:tab w:val="right" w:pos="9360"/>
      </w:tabs>
      <w:spacing w:after="0" w:line="240"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241005"/>
    <w:rPr>
      <w:rFonts w:asciiTheme="minorHAnsi" w:hAnsiTheme="minorHAnsi" w:cstheme="minorBidi"/>
      <w:sz w:val="22"/>
      <w:szCs w:val="22"/>
    </w:rPr>
  </w:style>
  <w:style w:type="paragraph" w:styleId="NormalWeb">
    <w:name w:val="Normal (Web)"/>
    <w:basedOn w:val="Normal"/>
    <w:uiPriority w:val="99"/>
    <w:unhideWhenUsed/>
    <w:rsid w:val="00241005"/>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241005"/>
    <w:pPr>
      <w:widowControl w:val="0"/>
      <w:spacing w:after="100" w:line="276" w:lineRule="auto"/>
      <w:ind w:left="220"/>
    </w:pPr>
    <w:rPr>
      <w:rFonts w:asciiTheme="minorHAnsi" w:hAnsiTheme="minorHAnsi" w:cstheme="minorBidi"/>
      <w:sz w:val="22"/>
      <w:szCs w:val="22"/>
    </w:rPr>
  </w:style>
  <w:style w:type="paragraph" w:styleId="TOC3">
    <w:name w:val="toc 3"/>
    <w:basedOn w:val="Normal"/>
    <w:next w:val="Normal"/>
    <w:autoRedefine/>
    <w:uiPriority w:val="39"/>
    <w:unhideWhenUsed/>
    <w:rsid w:val="00241005"/>
    <w:pPr>
      <w:widowControl w:val="0"/>
      <w:spacing w:after="100" w:line="276" w:lineRule="auto"/>
      <w:ind w:left="440"/>
    </w:pPr>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241005"/>
    <w:rPr>
      <w:sz w:val="16"/>
      <w:szCs w:val="16"/>
    </w:rPr>
  </w:style>
  <w:style w:type="paragraph" w:styleId="CommentText">
    <w:name w:val="annotation text"/>
    <w:basedOn w:val="Normal"/>
    <w:link w:val="CommentTextChar"/>
    <w:uiPriority w:val="99"/>
    <w:semiHidden/>
    <w:unhideWhenUsed/>
    <w:rsid w:val="00241005"/>
    <w:pPr>
      <w:widowControl w:val="0"/>
      <w:spacing w:after="200" w:line="240" w:lineRule="auto"/>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41005"/>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41005"/>
    <w:rPr>
      <w:b/>
      <w:bCs/>
    </w:rPr>
  </w:style>
  <w:style w:type="character" w:customStyle="1" w:styleId="CommentSubjectChar">
    <w:name w:val="Comment Subject Char"/>
    <w:basedOn w:val="CommentTextChar"/>
    <w:link w:val="CommentSubject"/>
    <w:uiPriority w:val="99"/>
    <w:semiHidden/>
    <w:rsid w:val="00241005"/>
    <w:rPr>
      <w:rFonts w:asciiTheme="minorHAnsi" w:hAnsiTheme="minorHAnsi" w:cstheme="minorBidi"/>
      <w:b/>
      <w:bCs/>
      <w:sz w:val="20"/>
      <w:szCs w:val="20"/>
    </w:rPr>
  </w:style>
  <w:style w:type="character" w:styleId="FollowedHyperlink">
    <w:name w:val="FollowedHyperlink"/>
    <w:basedOn w:val="DefaultParagraphFont"/>
    <w:uiPriority w:val="99"/>
    <w:semiHidden/>
    <w:unhideWhenUsed/>
    <w:rsid w:val="005A3545"/>
    <w:rPr>
      <w:color w:val="954F72" w:themeColor="followedHyperlink"/>
      <w:u w:val="single"/>
    </w:rPr>
  </w:style>
  <w:style w:type="character" w:customStyle="1" w:styleId="Heading4Char">
    <w:name w:val="Heading 4 Char"/>
    <w:basedOn w:val="DefaultParagraphFont"/>
    <w:link w:val="Heading4"/>
    <w:uiPriority w:val="9"/>
    <w:rsid w:val="00DA6ED1"/>
    <w:rPr>
      <w:rFonts w:asciiTheme="majorHAnsi" w:eastAsiaTheme="majorEastAsia" w:hAnsiTheme="majorHAnsi" w:cstheme="majorBidi"/>
      <w:b/>
      <w:bCs/>
      <w:i/>
      <w:iCs/>
      <w:color w:val="5B9BD5" w:themeColor="accent1"/>
      <w:sz w:val="22"/>
      <w:szCs w:val="22"/>
    </w:rPr>
  </w:style>
  <w:style w:type="paragraph" w:customStyle="1" w:styleId="TableParagraph">
    <w:name w:val="Table Paragraph"/>
    <w:basedOn w:val="Normal"/>
    <w:uiPriority w:val="1"/>
    <w:qFormat/>
    <w:rsid w:val="00DA6ED1"/>
    <w:pPr>
      <w:widowControl w:val="0"/>
      <w:spacing w:after="0" w:line="240" w:lineRule="auto"/>
    </w:pPr>
    <w:rPr>
      <w:rFonts w:asciiTheme="minorHAnsi" w:hAnsiTheme="minorHAnsi" w:cstheme="minorBidi"/>
      <w:sz w:val="22"/>
      <w:szCs w:val="22"/>
    </w:rPr>
  </w:style>
  <w:style w:type="character" w:styleId="Strong">
    <w:name w:val="Strong"/>
    <w:basedOn w:val="DefaultParagraphFont"/>
    <w:uiPriority w:val="22"/>
    <w:qFormat/>
    <w:rsid w:val="00DA6E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ahoma"/>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374C"/>
  </w:style>
  <w:style w:type="paragraph" w:styleId="Heading1">
    <w:name w:val="heading 1"/>
    <w:basedOn w:val="NoSpacing"/>
    <w:next w:val="NoSpacing"/>
    <w:link w:val="Heading1Char"/>
    <w:uiPriority w:val="9"/>
    <w:qFormat/>
    <w:rsid w:val="008E4334"/>
    <w:pPr>
      <w:keepNext/>
      <w:keepLines/>
      <w:spacing w:before="360" w:after="12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0F20"/>
    <w:pPr>
      <w:keepNext/>
      <w:keepLines/>
      <w:spacing w:before="160" w:after="12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6ED1"/>
    <w:pPr>
      <w:keepNext/>
      <w:keepLines/>
      <w:widowControl w:val="0"/>
      <w:spacing w:before="320" w:after="120" w:line="276" w:lineRule="auto"/>
      <w:outlineLvl w:val="2"/>
    </w:pPr>
    <w:rPr>
      <w:rFonts w:eastAsiaTheme="majorEastAsia" w:cstheme="majorBidi"/>
      <w:b/>
      <w:bCs/>
      <w:color w:val="5B9BD5" w:themeColor="accent1"/>
      <w:sz w:val="22"/>
      <w:szCs w:val="22"/>
    </w:rPr>
  </w:style>
  <w:style w:type="paragraph" w:styleId="Heading4">
    <w:name w:val="heading 4"/>
    <w:basedOn w:val="Normal"/>
    <w:next w:val="Normal"/>
    <w:link w:val="Heading4Char"/>
    <w:uiPriority w:val="9"/>
    <w:unhideWhenUsed/>
    <w:qFormat/>
    <w:rsid w:val="00DA6ED1"/>
    <w:pPr>
      <w:keepNext/>
      <w:keepLines/>
      <w:widowControl w:val="0"/>
      <w:spacing w:before="200" w:after="0" w:line="276" w:lineRule="auto"/>
      <w:outlineLvl w:val="3"/>
    </w:pPr>
    <w:rPr>
      <w:rFonts w:asciiTheme="majorHAnsi" w:eastAsiaTheme="majorEastAsia" w:hAnsiTheme="majorHAnsi" w:cstheme="majorBidi"/>
      <w:b/>
      <w:bCs/>
      <w:i/>
      <w:iCs/>
      <w:color w:val="5B9BD5"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5FF1"/>
    <w:pPr>
      <w:spacing w:after="0" w:line="240" w:lineRule="auto"/>
    </w:pPr>
  </w:style>
  <w:style w:type="character" w:customStyle="1" w:styleId="Heading1Char">
    <w:name w:val="Heading 1 Char"/>
    <w:basedOn w:val="DefaultParagraphFont"/>
    <w:link w:val="Heading1"/>
    <w:uiPriority w:val="9"/>
    <w:rsid w:val="008E4334"/>
    <w:rPr>
      <w:rFonts w:eastAsiaTheme="majorEastAsia" w:cstheme="majorBidi"/>
      <w:color w:val="2E74B5" w:themeColor="accent1" w:themeShade="BF"/>
      <w:sz w:val="32"/>
      <w:szCs w:val="32"/>
    </w:rPr>
  </w:style>
  <w:style w:type="paragraph" w:customStyle="1" w:styleId="Style1">
    <w:name w:val="Style1"/>
    <w:basedOn w:val="Heading1"/>
    <w:rsid w:val="008E5FF1"/>
    <w:rPr>
      <w:color w:val="auto"/>
      <w:sz w:val="48"/>
    </w:rPr>
  </w:style>
  <w:style w:type="character" w:styleId="Hyperlink">
    <w:name w:val="Hyperlink"/>
    <w:basedOn w:val="DefaultParagraphFont"/>
    <w:uiPriority w:val="99"/>
    <w:unhideWhenUsed/>
    <w:rsid w:val="008E5FF1"/>
    <w:rPr>
      <w:color w:val="0563C1" w:themeColor="hyperlink"/>
      <w:u w:val="single"/>
    </w:rPr>
  </w:style>
  <w:style w:type="paragraph" w:styleId="TOCHeading">
    <w:name w:val="TOC Heading"/>
    <w:basedOn w:val="Heading1"/>
    <w:next w:val="Normal"/>
    <w:uiPriority w:val="39"/>
    <w:unhideWhenUsed/>
    <w:qFormat/>
    <w:rsid w:val="00780EA2"/>
    <w:pPr>
      <w:outlineLvl w:val="9"/>
    </w:pPr>
    <w:rPr>
      <w:rFonts w:asciiTheme="majorHAnsi" w:hAnsiTheme="majorHAnsi"/>
    </w:rPr>
  </w:style>
  <w:style w:type="paragraph" w:styleId="TOC1">
    <w:name w:val="toc 1"/>
    <w:basedOn w:val="Normal"/>
    <w:next w:val="Normal"/>
    <w:autoRedefine/>
    <w:uiPriority w:val="39"/>
    <w:unhideWhenUsed/>
    <w:rsid w:val="00780EA2"/>
    <w:pPr>
      <w:spacing w:after="100"/>
    </w:pPr>
  </w:style>
  <w:style w:type="paragraph" w:styleId="ListParagraph">
    <w:name w:val="List Paragraph"/>
    <w:basedOn w:val="Normal"/>
    <w:uiPriority w:val="1"/>
    <w:qFormat/>
    <w:rsid w:val="007A374C"/>
    <w:pPr>
      <w:spacing w:after="200" w:line="276" w:lineRule="auto"/>
      <w:ind w:left="720"/>
      <w:contextualSpacing/>
    </w:pPr>
    <w:rPr>
      <w:rFonts w:asciiTheme="minorHAnsi" w:hAnsiTheme="minorHAnsi" w:cstheme="minorBidi"/>
      <w:sz w:val="22"/>
      <w:szCs w:val="22"/>
    </w:rPr>
  </w:style>
  <w:style w:type="paragraph" w:styleId="BodyText">
    <w:name w:val="Body Text"/>
    <w:basedOn w:val="Normal"/>
    <w:link w:val="BodyTextChar"/>
    <w:uiPriority w:val="1"/>
    <w:unhideWhenUsed/>
    <w:qFormat/>
    <w:rsid w:val="007A374C"/>
    <w:pPr>
      <w:spacing w:after="120"/>
    </w:pPr>
  </w:style>
  <w:style w:type="character" w:customStyle="1" w:styleId="BodyTextChar">
    <w:name w:val="Body Text Char"/>
    <w:basedOn w:val="DefaultParagraphFont"/>
    <w:link w:val="BodyText"/>
    <w:uiPriority w:val="1"/>
    <w:rsid w:val="007A374C"/>
  </w:style>
  <w:style w:type="character" w:customStyle="1" w:styleId="Heading2Char">
    <w:name w:val="Heading 2 Char"/>
    <w:basedOn w:val="DefaultParagraphFont"/>
    <w:link w:val="Heading2"/>
    <w:uiPriority w:val="9"/>
    <w:rsid w:val="00BC0F20"/>
    <w:rPr>
      <w:rFonts w:eastAsiaTheme="majorEastAsia" w:cstheme="majorBidi"/>
      <w:color w:val="2E74B5" w:themeColor="accent1" w:themeShade="BF"/>
      <w:sz w:val="26"/>
      <w:szCs w:val="26"/>
    </w:rPr>
  </w:style>
  <w:style w:type="character" w:customStyle="1" w:styleId="Heading3Char">
    <w:name w:val="Heading 3 Char"/>
    <w:basedOn w:val="DefaultParagraphFont"/>
    <w:link w:val="Heading3"/>
    <w:uiPriority w:val="9"/>
    <w:rsid w:val="00DA6ED1"/>
    <w:rPr>
      <w:rFonts w:eastAsiaTheme="majorEastAsia" w:cstheme="majorBidi"/>
      <w:b/>
      <w:bCs/>
      <w:color w:val="5B9BD5" w:themeColor="accent1"/>
      <w:sz w:val="22"/>
      <w:szCs w:val="22"/>
    </w:rPr>
  </w:style>
  <w:style w:type="paragraph" w:styleId="BalloonText">
    <w:name w:val="Balloon Text"/>
    <w:basedOn w:val="Normal"/>
    <w:link w:val="BalloonTextChar"/>
    <w:uiPriority w:val="99"/>
    <w:semiHidden/>
    <w:unhideWhenUsed/>
    <w:rsid w:val="00241005"/>
    <w:pPr>
      <w:widowControl w:val="0"/>
      <w:spacing w:after="0" w:line="240" w:lineRule="auto"/>
    </w:pPr>
    <w:rPr>
      <w:sz w:val="16"/>
      <w:szCs w:val="16"/>
    </w:rPr>
  </w:style>
  <w:style w:type="character" w:customStyle="1" w:styleId="BalloonTextChar">
    <w:name w:val="Balloon Text Char"/>
    <w:basedOn w:val="DefaultParagraphFont"/>
    <w:link w:val="BalloonText"/>
    <w:uiPriority w:val="99"/>
    <w:semiHidden/>
    <w:rsid w:val="00241005"/>
    <w:rPr>
      <w:sz w:val="16"/>
      <w:szCs w:val="16"/>
    </w:rPr>
  </w:style>
  <w:style w:type="paragraph" w:styleId="Title">
    <w:name w:val="Title"/>
    <w:basedOn w:val="Normal"/>
    <w:next w:val="Normal"/>
    <w:link w:val="TitleChar"/>
    <w:uiPriority w:val="10"/>
    <w:qFormat/>
    <w:rsid w:val="00241005"/>
    <w:pPr>
      <w:widowControl w:val="0"/>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4100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41005"/>
    <w:pPr>
      <w:widowControl w:val="0"/>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241005"/>
    <w:rPr>
      <w:rFonts w:asciiTheme="minorHAnsi" w:hAnsiTheme="minorHAnsi" w:cstheme="minorBidi"/>
      <w:sz w:val="22"/>
      <w:szCs w:val="22"/>
    </w:rPr>
  </w:style>
  <w:style w:type="paragraph" w:styleId="Footer">
    <w:name w:val="footer"/>
    <w:basedOn w:val="Normal"/>
    <w:link w:val="FooterChar"/>
    <w:uiPriority w:val="99"/>
    <w:unhideWhenUsed/>
    <w:rsid w:val="00241005"/>
    <w:pPr>
      <w:widowControl w:val="0"/>
      <w:tabs>
        <w:tab w:val="center" w:pos="4680"/>
        <w:tab w:val="right" w:pos="9360"/>
      </w:tabs>
      <w:spacing w:after="0" w:line="240"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241005"/>
    <w:rPr>
      <w:rFonts w:asciiTheme="minorHAnsi" w:hAnsiTheme="minorHAnsi" w:cstheme="minorBidi"/>
      <w:sz w:val="22"/>
      <w:szCs w:val="22"/>
    </w:rPr>
  </w:style>
  <w:style w:type="paragraph" w:styleId="NormalWeb">
    <w:name w:val="Normal (Web)"/>
    <w:basedOn w:val="Normal"/>
    <w:uiPriority w:val="99"/>
    <w:unhideWhenUsed/>
    <w:rsid w:val="00241005"/>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241005"/>
    <w:pPr>
      <w:widowControl w:val="0"/>
      <w:spacing w:after="100" w:line="276" w:lineRule="auto"/>
      <w:ind w:left="220"/>
    </w:pPr>
    <w:rPr>
      <w:rFonts w:asciiTheme="minorHAnsi" w:hAnsiTheme="minorHAnsi" w:cstheme="minorBidi"/>
      <w:sz w:val="22"/>
      <w:szCs w:val="22"/>
    </w:rPr>
  </w:style>
  <w:style w:type="paragraph" w:styleId="TOC3">
    <w:name w:val="toc 3"/>
    <w:basedOn w:val="Normal"/>
    <w:next w:val="Normal"/>
    <w:autoRedefine/>
    <w:uiPriority w:val="39"/>
    <w:unhideWhenUsed/>
    <w:rsid w:val="00241005"/>
    <w:pPr>
      <w:widowControl w:val="0"/>
      <w:spacing w:after="100" w:line="276" w:lineRule="auto"/>
      <w:ind w:left="440"/>
    </w:pPr>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241005"/>
    <w:rPr>
      <w:sz w:val="16"/>
      <w:szCs w:val="16"/>
    </w:rPr>
  </w:style>
  <w:style w:type="paragraph" w:styleId="CommentText">
    <w:name w:val="annotation text"/>
    <w:basedOn w:val="Normal"/>
    <w:link w:val="CommentTextChar"/>
    <w:uiPriority w:val="99"/>
    <w:semiHidden/>
    <w:unhideWhenUsed/>
    <w:rsid w:val="00241005"/>
    <w:pPr>
      <w:widowControl w:val="0"/>
      <w:spacing w:after="200" w:line="240" w:lineRule="auto"/>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41005"/>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41005"/>
    <w:rPr>
      <w:b/>
      <w:bCs/>
    </w:rPr>
  </w:style>
  <w:style w:type="character" w:customStyle="1" w:styleId="CommentSubjectChar">
    <w:name w:val="Comment Subject Char"/>
    <w:basedOn w:val="CommentTextChar"/>
    <w:link w:val="CommentSubject"/>
    <w:uiPriority w:val="99"/>
    <w:semiHidden/>
    <w:rsid w:val="00241005"/>
    <w:rPr>
      <w:rFonts w:asciiTheme="minorHAnsi" w:hAnsiTheme="minorHAnsi" w:cstheme="minorBidi"/>
      <w:b/>
      <w:bCs/>
      <w:sz w:val="20"/>
      <w:szCs w:val="20"/>
    </w:rPr>
  </w:style>
  <w:style w:type="character" w:styleId="FollowedHyperlink">
    <w:name w:val="FollowedHyperlink"/>
    <w:basedOn w:val="DefaultParagraphFont"/>
    <w:uiPriority w:val="99"/>
    <w:semiHidden/>
    <w:unhideWhenUsed/>
    <w:rsid w:val="005A3545"/>
    <w:rPr>
      <w:color w:val="954F72" w:themeColor="followedHyperlink"/>
      <w:u w:val="single"/>
    </w:rPr>
  </w:style>
  <w:style w:type="character" w:customStyle="1" w:styleId="Heading4Char">
    <w:name w:val="Heading 4 Char"/>
    <w:basedOn w:val="DefaultParagraphFont"/>
    <w:link w:val="Heading4"/>
    <w:uiPriority w:val="9"/>
    <w:rsid w:val="00DA6ED1"/>
    <w:rPr>
      <w:rFonts w:asciiTheme="majorHAnsi" w:eastAsiaTheme="majorEastAsia" w:hAnsiTheme="majorHAnsi" w:cstheme="majorBidi"/>
      <w:b/>
      <w:bCs/>
      <w:i/>
      <w:iCs/>
      <w:color w:val="5B9BD5" w:themeColor="accent1"/>
      <w:sz w:val="22"/>
      <w:szCs w:val="22"/>
    </w:rPr>
  </w:style>
  <w:style w:type="paragraph" w:customStyle="1" w:styleId="TableParagraph">
    <w:name w:val="Table Paragraph"/>
    <w:basedOn w:val="Normal"/>
    <w:uiPriority w:val="1"/>
    <w:qFormat/>
    <w:rsid w:val="00DA6ED1"/>
    <w:pPr>
      <w:widowControl w:val="0"/>
      <w:spacing w:after="0" w:line="240" w:lineRule="auto"/>
    </w:pPr>
    <w:rPr>
      <w:rFonts w:asciiTheme="minorHAnsi" w:hAnsiTheme="minorHAnsi" w:cstheme="minorBidi"/>
      <w:sz w:val="22"/>
      <w:szCs w:val="22"/>
    </w:rPr>
  </w:style>
  <w:style w:type="character" w:styleId="Strong">
    <w:name w:val="Strong"/>
    <w:basedOn w:val="DefaultParagraphFont"/>
    <w:uiPriority w:val="22"/>
    <w:qFormat/>
    <w:rsid w:val="00DA6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ogram.intake@usda.gov" TargetMode="External"/><Relationship Id="rId18" Type="http://schemas.openxmlformats.org/officeDocument/2006/relationships/hyperlink" Target="http://websoilsurvey.sc.egov.usda.gov/DataAvailability/SoilDataAvailabilityShapefile.zip" TargetMode="External"/><Relationship Id="rId26" Type="http://schemas.openxmlformats.org/officeDocument/2006/relationships/hyperlink" Target="http://datagateway.nrcs.usda.gov/"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www.nrcs.usda.gov/wps/portal/nrcs/detail/soils/survey/geo/?cid=nrcs142p2_053368" TargetMode="External"/><Relationship Id="rId7" Type="http://schemas.openxmlformats.org/officeDocument/2006/relationships/footnotes" Target="footnotes.xml"/><Relationship Id="rId12" Type="http://schemas.openxmlformats.org/officeDocument/2006/relationships/hyperlink" Target="http://www.ascr.usda.gov/complaint_filing_cust.html"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oils.usda.gov/citations.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datagateway.nrcs.usd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scr.usda.gov/complaint_filing_file.html" TargetMode="External"/><Relationship Id="rId24" Type="http://schemas.openxmlformats.org/officeDocument/2006/relationships/hyperlink" Target="http://websoilsurvey.sc.egov.usda.gov" TargetMode="External"/><Relationship Id="rId32" Type="http://schemas.openxmlformats.org/officeDocument/2006/relationships/hyperlink" Target="http://datagateway.nrcs.usda.gov/"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ebsoilsurvey.sc.egov.usda.gov/DSD/Download/Cache/SSA/wss_SSA_AL003_soildb_US_2003_%5b2006-07-18%5d.zip" TargetMode="External"/><Relationship Id="rId28" Type="http://schemas.openxmlformats.org/officeDocument/2006/relationships/hyperlink" Target="http://datagateway.nrcs.usda.gov/" TargetMode="External"/><Relationship Id="rId36" Type="http://schemas.openxmlformats.org/officeDocument/2006/relationships/theme" Target="theme/theme1.xml"/><Relationship Id="rId10" Type="http://schemas.openxmlformats.org/officeDocument/2006/relationships/hyperlink" Target="http://directives.sc.egov.usda.gov/33081.wba" TargetMode="External"/><Relationship Id="rId19" Type="http://schemas.openxmlformats.org/officeDocument/2006/relationships/hyperlink" Target="http://websoilsurvey.sc.egov.usda.gov/DSD/Download/Cache/SSA/wss_SSA_AL001_%5b2011-07-25%5d.zip" TargetMode="External"/><Relationship Id="rId31" Type="http://schemas.openxmlformats.org/officeDocument/2006/relationships/hyperlink" Target="http://datagateway.nrcs.usda.gov/"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yperlink" Target="http://datagateway.nrcs.usda.gov/" TargetMode="External"/><Relationship Id="rId30" Type="http://schemas.openxmlformats.org/officeDocument/2006/relationships/hyperlink" Target="http://datagateway.nrcs.usda.gov/"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FE0F-3516-49A2-849C-41FCA184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4683</Words>
  <Characters>26699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 Jennifer - NRCS, Fort Worth, TX</dc:creator>
  <cp:lastModifiedBy>Peaslee, Steve - NRCS, Lincoln, NE</cp:lastModifiedBy>
  <cp:revision>5</cp:revision>
  <dcterms:created xsi:type="dcterms:W3CDTF">2014-10-01T16:05:00Z</dcterms:created>
  <dcterms:modified xsi:type="dcterms:W3CDTF">2014-11-26T15:29:00Z</dcterms:modified>
</cp:coreProperties>
</file>